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4E137" w14:textId="4B5D47B9" w:rsidR="00CF056D" w:rsidRPr="002634DC" w:rsidRDefault="00CF056D" w:rsidP="002634DC">
      <w:pPr>
        <w:pStyle w:val="Heading1"/>
      </w:pPr>
      <w:r w:rsidRPr="002634DC">
        <w:t>Electronic supplementary materials</w:t>
      </w:r>
    </w:p>
    <w:p w14:paraId="549562FE" w14:textId="77777777" w:rsidR="00CF056D" w:rsidRPr="00CF056D" w:rsidRDefault="00CF056D" w:rsidP="00CF056D">
      <w:pPr>
        <w:rPr>
          <w:lang w:val="en-AU"/>
        </w:rPr>
      </w:pPr>
    </w:p>
    <w:p w14:paraId="5D19B8E1" w14:textId="02037B80" w:rsidR="00CF056D" w:rsidRDefault="00CF056D" w:rsidP="00CF056D">
      <w:pPr>
        <w:pStyle w:val="Heading1"/>
        <w:rPr>
          <w:b w:val="0"/>
          <w:lang w:val="en-AU"/>
        </w:rPr>
      </w:pPr>
      <w:r w:rsidRPr="00CF056D">
        <w:rPr>
          <w:b w:val="0"/>
          <w:lang w:val="en-AU"/>
        </w:rPr>
        <w:t xml:space="preserve">Individual variation in thermal plasticity and </w:t>
      </w:r>
      <w:r w:rsidRPr="00CF056D">
        <w:rPr>
          <w:b w:val="0"/>
          <w:lang w:val="en-AU"/>
        </w:rPr>
        <w:t xml:space="preserve">its impact on </w:t>
      </w:r>
      <w:r w:rsidRPr="00CF056D">
        <w:rPr>
          <w:b w:val="0"/>
          <w:lang w:val="en-AU"/>
        </w:rPr>
        <w:t>metabolic scaling</w:t>
      </w:r>
    </w:p>
    <w:p w14:paraId="5AA58D14" w14:textId="77777777" w:rsidR="00CF056D" w:rsidRPr="00CF056D" w:rsidRDefault="00CF056D" w:rsidP="00CF056D">
      <w:pPr>
        <w:rPr>
          <w:lang w:val="en-AU"/>
        </w:rPr>
      </w:pPr>
    </w:p>
    <w:p w14:paraId="3ED682AE" w14:textId="77777777" w:rsidR="00CF056D" w:rsidRPr="00AC556D" w:rsidRDefault="00CF056D" w:rsidP="00CF056D">
      <w:pPr>
        <w:spacing w:line="360" w:lineRule="auto"/>
        <w:rPr>
          <w:vertAlign w:val="superscript"/>
          <w:lang w:val="en-AU"/>
        </w:rPr>
      </w:pPr>
      <w:r>
        <w:rPr>
          <w:lang w:val="en-AU"/>
        </w:rPr>
        <w:t>Fonti Kar</w:t>
      </w:r>
      <w:r>
        <w:rPr>
          <w:vertAlign w:val="superscript"/>
          <w:lang w:val="en-AU"/>
        </w:rPr>
        <w:t>1</w:t>
      </w:r>
      <w:r>
        <w:rPr>
          <w:lang w:val="en-AU"/>
        </w:rPr>
        <w:t>, Shinichi Nakagawa</w:t>
      </w:r>
      <w:r>
        <w:rPr>
          <w:vertAlign w:val="superscript"/>
          <w:lang w:val="en-AU"/>
        </w:rPr>
        <w:t>1,2</w:t>
      </w:r>
      <w:r>
        <w:rPr>
          <w:lang w:val="en-AU"/>
        </w:rPr>
        <w:t xml:space="preserve">, </w:t>
      </w:r>
      <w:commentRangeStart w:id="0"/>
      <w:r>
        <w:rPr>
          <w:lang w:val="en-AU"/>
        </w:rPr>
        <w:t>Christopher Friesen</w:t>
      </w:r>
      <w:r>
        <w:rPr>
          <w:vertAlign w:val="superscript"/>
          <w:lang w:val="en-AU"/>
        </w:rPr>
        <w:t>3</w:t>
      </w:r>
      <w:r>
        <w:rPr>
          <w:lang w:val="en-AU"/>
        </w:rPr>
        <w:t>,</w:t>
      </w:r>
      <w:commentRangeEnd w:id="0"/>
      <w:r>
        <w:rPr>
          <w:rStyle w:val="CommentReference"/>
          <w:rFonts w:eastAsiaTheme="minorEastAsia" w:cstheme="minorBidi"/>
          <w:lang w:val="en-AU"/>
        </w:rPr>
        <w:commentReference w:id="0"/>
      </w:r>
      <w:r>
        <w:rPr>
          <w:lang w:val="en-AU"/>
        </w:rPr>
        <w:t xml:space="preserve"> Daniel Noble</w:t>
      </w:r>
      <w:r>
        <w:rPr>
          <w:vertAlign w:val="superscript"/>
          <w:lang w:val="en-AU"/>
        </w:rPr>
        <w:t>1,2,4</w:t>
      </w:r>
    </w:p>
    <w:p w14:paraId="1C579D17" w14:textId="586D0D1A" w:rsidR="00A96E49" w:rsidRDefault="00A17C89"/>
    <w:p w14:paraId="018AC9D7" w14:textId="77777777" w:rsidR="002634DC" w:rsidRDefault="002634DC" w:rsidP="002634DC">
      <w:pPr>
        <w:pStyle w:val="Heading3"/>
        <w:spacing w:line="360" w:lineRule="auto"/>
        <w:rPr>
          <w:lang w:val="en-AU"/>
        </w:rPr>
      </w:pPr>
      <w:commentRangeStart w:id="1"/>
      <w:r>
        <w:rPr>
          <w:lang w:val="en-AU"/>
        </w:rPr>
        <w:t>Carry-over effects of previous temperature environment</w:t>
      </w:r>
      <w:commentRangeEnd w:id="1"/>
      <w:r>
        <w:rPr>
          <w:rStyle w:val="CommentReference"/>
          <w:rFonts w:eastAsiaTheme="minorEastAsia" w:cstheme="minorBidi"/>
          <w:color w:val="auto"/>
          <w:lang w:val="en-AU"/>
        </w:rPr>
        <w:commentReference w:id="1"/>
      </w:r>
    </w:p>
    <w:p w14:paraId="6A9C9548" w14:textId="446DDC80" w:rsidR="002634DC" w:rsidRDefault="002634DC" w:rsidP="002634DC">
      <w:r>
        <w:t xml:space="preserve">The </w:t>
      </w:r>
      <w:r w:rsidRPr="002D5FDA">
        <w:t>(hereafter referred to as ‘body temperature’). We investigated the effect of previous temperature environment on a lizard’s metabolic rate by treating body temperature in the enclosure as the ‘previous temperature’ for the first measurement and the first measurement temperature as the ‘previous temperature’ for the second measurement. This ‘previous temperature’ covariate was log-transformed and we tested for its importance by comparing the DIC values in a model with its inclusion and with its exclusion as a fixed effect. Indeed, the previous temperature experienced by a lizard did have a significant effect on metabolic rate (Table S1</w:t>
      </w:r>
      <w:r w:rsidRPr="00D43DE0">
        <w:rPr>
          <w:highlight w:val="yellow"/>
        </w:rPr>
        <w:t>). The model containing ‘previous temperature’ as a covariate had a lower DIC value compared to the full model (</w:t>
      </w:r>
      <w:commentRangeStart w:id="2"/>
      <w:r w:rsidRPr="00D43DE0">
        <w:rPr>
          <w:highlight w:val="yellow"/>
        </w:rPr>
        <w:t>Table S1, Full model: DIC = 1648; Model with previous temperature excluded: DIC = 1679.93</w:t>
      </w:r>
      <w:commentRangeEnd w:id="2"/>
      <w:r w:rsidRPr="00D43DE0">
        <w:rPr>
          <w:rStyle w:val="CommentReference"/>
          <w:rFonts w:eastAsiaTheme="minorEastAsia" w:cstheme="minorBidi"/>
          <w:highlight w:val="yellow"/>
          <w:lang w:val="en-AU"/>
        </w:rPr>
        <w:commentReference w:id="2"/>
      </w:r>
      <w:r w:rsidRPr="00D43DE0">
        <w:rPr>
          <w:highlight w:val="yellow"/>
        </w:rPr>
        <w:t>).</w:t>
      </w:r>
      <w:r w:rsidRPr="002D5FDA">
        <w:t xml:space="preserve"> We therefore included ‘previous temperature’ in all subsequent analyses.</w:t>
      </w:r>
      <w:bookmarkStart w:id="3" w:name="_GoBack"/>
      <w:bookmarkEnd w:id="3"/>
    </w:p>
    <w:sectPr w:rsidR="002634DC" w:rsidSect="00DE6B6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iel Noble" w:date="2018-11-08T12:10:00Z" w:initials="DN">
    <w:p w14:paraId="4660191D" w14:textId="77777777" w:rsidR="00CF056D" w:rsidRDefault="00CF056D" w:rsidP="00CF056D">
      <w:pPr>
        <w:pStyle w:val="CommentText"/>
      </w:pPr>
      <w:r>
        <w:rPr>
          <w:rStyle w:val="CommentReference"/>
        </w:rPr>
        <w:annotationRef/>
      </w:r>
      <w:r>
        <w:t xml:space="preserve">I think we should add Chris to the paper as he was an unbelievably massive help with setting up the metabolism, showing us how to analyse everything etc. He will also provide some pretty useful comments! After all, he is a proper physiologist </w:t>
      </w:r>
      <w:r>
        <w:sym w:font="Wingdings" w:char="F04A"/>
      </w:r>
      <w:r>
        <w:t xml:space="preserve"> Lets just send him a proper first draft when we have it. It’s getting pretty close.</w:t>
      </w:r>
    </w:p>
  </w:comment>
  <w:comment w:id="1" w:author="Daniel Noble" w:date="2018-11-08T12:09:00Z" w:initials="DN">
    <w:p w14:paraId="45B0F876" w14:textId="77777777" w:rsidR="002634DC" w:rsidRDefault="002634DC" w:rsidP="002634DC">
      <w:pPr>
        <w:pStyle w:val="CommentText"/>
      </w:pPr>
      <w:r>
        <w:rPr>
          <w:rStyle w:val="CommentReference"/>
        </w:rPr>
        <w:annotationRef/>
      </w:r>
      <w:r>
        <w:t>Formatting? Also, good you have this. See my comment above, but I still think that a short sentence above will direct readers to the fact that you dealt with this issue.</w:t>
      </w:r>
    </w:p>
  </w:comment>
  <w:comment w:id="2" w:author="Daniel Noble" w:date="2018-11-08T12:09:00Z" w:initials="DN">
    <w:p w14:paraId="3138A3A1" w14:textId="77777777" w:rsidR="002634DC" w:rsidRDefault="002634DC" w:rsidP="002634DC">
      <w:pPr>
        <w:pStyle w:val="CommentText"/>
      </w:pPr>
      <w:r>
        <w:rPr>
          <w:rStyle w:val="CommentReference"/>
        </w:rPr>
        <w:annotationRef/>
      </w:r>
      <w:r>
        <w:t xml:space="preserve">But, didn’t you end up using </w:t>
      </w:r>
      <w:proofErr w:type="spellStart"/>
      <w:r>
        <w:t>brms</w:t>
      </w:r>
      <w:proofErr w:type="spellEnd"/>
      <w:r>
        <w:t xml:space="preserve">? Then loo or </w:t>
      </w:r>
      <w:proofErr w:type="spellStart"/>
      <w:r>
        <w:t>wAIC</w:t>
      </w:r>
      <w:proofErr w:type="spellEnd"/>
      <w:r>
        <w:t xml:space="preserve"> is best to provide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60191D" w15:done="0"/>
  <w15:commentEx w15:paraId="45B0F876" w15:done="0"/>
  <w15:commentEx w15:paraId="3138A3A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60191D" w16cid:durableId="1F8EA64B"/>
  <w16cid:commentId w16cid:paraId="45B0F876" w16cid:durableId="1F8EA610"/>
  <w16cid:commentId w16cid:paraId="3138A3A1" w16cid:durableId="1F8EA5E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Noble">
    <w15:presenceInfo w15:providerId="None" w15:userId="Daniel Nob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56D"/>
    <w:rsid w:val="00015242"/>
    <w:rsid w:val="00055A01"/>
    <w:rsid w:val="000778A0"/>
    <w:rsid w:val="000A582A"/>
    <w:rsid w:val="000C25C9"/>
    <w:rsid w:val="000E2CE7"/>
    <w:rsid w:val="000E30E7"/>
    <w:rsid w:val="001050C2"/>
    <w:rsid w:val="001119B8"/>
    <w:rsid w:val="00127F21"/>
    <w:rsid w:val="00146A11"/>
    <w:rsid w:val="00150F3C"/>
    <w:rsid w:val="0016227F"/>
    <w:rsid w:val="001975B1"/>
    <w:rsid w:val="001A0C80"/>
    <w:rsid w:val="001A249E"/>
    <w:rsid w:val="001B26FF"/>
    <w:rsid w:val="001D63E9"/>
    <w:rsid w:val="00261DAD"/>
    <w:rsid w:val="002634DC"/>
    <w:rsid w:val="00263670"/>
    <w:rsid w:val="00263BDD"/>
    <w:rsid w:val="002B5E52"/>
    <w:rsid w:val="002B6DC7"/>
    <w:rsid w:val="002C7AFC"/>
    <w:rsid w:val="00305648"/>
    <w:rsid w:val="003217F2"/>
    <w:rsid w:val="00337F71"/>
    <w:rsid w:val="003630C7"/>
    <w:rsid w:val="003813F1"/>
    <w:rsid w:val="003823FA"/>
    <w:rsid w:val="003B014A"/>
    <w:rsid w:val="003C6320"/>
    <w:rsid w:val="003D05B1"/>
    <w:rsid w:val="003D721B"/>
    <w:rsid w:val="003E7621"/>
    <w:rsid w:val="003E7E5D"/>
    <w:rsid w:val="003F6048"/>
    <w:rsid w:val="003F7163"/>
    <w:rsid w:val="00470499"/>
    <w:rsid w:val="00472776"/>
    <w:rsid w:val="00477397"/>
    <w:rsid w:val="00487AEF"/>
    <w:rsid w:val="004A1BB2"/>
    <w:rsid w:val="004A66B5"/>
    <w:rsid w:val="004B6F48"/>
    <w:rsid w:val="004C32F0"/>
    <w:rsid w:val="004F5B2D"/>
    <w:rsid w:val="0050451E"/>
    <w:rsid w:val="00542EED"/>
    <w:rsid w:val="0058190A"/>
    <w:rsid w:val="005A75A4"/>
    <w:rsid w:val="005B22DB"/>
    <w:rsid w:val="005D6ABE"/>
    <w:rsid w:val="005F62AC"/>
    <w:rsid w:val="006139EA"/>
    <w:rsid w:val="00613AF6"/>
    <w:rsid w:val="00631933"/>
    <w:rsid w:val="00653297"/>
    <w:rsid w:val="00663684"/>
    <w:rsid w:val="00675E92"/>
    <w:rsid w:val="006A2566"/>
    <w:rsid w:val="006B7939"/>
    <w:rsid w:val="006C5C6F"/>
    <w:rsid w:val="006D2D1C"/>
    <w:rsid w:val="006D741A"/>
    <w:rsid w:val="006D7494"/>
    <w:rsid w:val="006E26C7"/>
    <w:rsid w:val="006F0138"/>
    <w:rsid w:val="00707D6F"/>
    <w:rsid w:val="00763E3A"/>
    <w:rsid w:val="00766666"/>
    <w:rsid w:val="007968D4"/>
    <w:rsid w:val="007B4026"/>
    <w:rsid w:val="007B4A7A"/>
    <w:rsid w:val="007D4805"/>
    <w:rsid w:val="007D7A0F"/>
    <w:rsid w:val="008112A0"/>
    <w:rsid w:val="0081179C"/>
    <w:rsid w:val="00813DC4"/>
    <w:rsid w:val="008151E0"/>
    <w:rsid w:val="008416CB"/>
    <w:rsid w:val="00876543"/>
    <w:rsid w:val="008E06DB"/>
    <w:rsid w:val="009264A3"/>
    <w:rsid w:val="00945B87"/>
    <w:rsid w:val="009533CE"/>
    <w:rsid w:val="00956285"/>
    <w:rsid w:val="00984478"/>
    <w:rsid w:val="009B3A1B"/>
    <w:rsid w:val="009C7152"/>
    <w:rsid w:val="009D4176"/>
    <w:rsid w:val="009F4474"/>
    <w:rsid w:val="00A06BB0"/>
    <w:rsid w:val="00A107E3"/>
    <w:rsid w:val="00A16F26"/>
    <w:rsid w:val="00A17C89"/>
    <w:rsid w:val="00A64AC5"/>
    <w:rsid w:val="00A8241B"/>
    <w:rsid w:val="00AC4989"/>
    <w:rsid w:val="00B12403"/>
    <w:rsid w:val="00B416D5"/>
    <w:rsid w:val="00B51EBE"/>
    <w:rsid w:val="00B71B42"/>
    <w:rsid w:val="00B743ED"/>
    <w:rsid w:val="00B82231"/>
    <w:rsid w:val="00B84B89"/>
    <w:rsid w:val="00B97709"/>
    <w:rsid w:val="00BC44A3"/>
    <w:rsid w:val="00BD6F21"/>
    <w:rsid w:val="00BD7777"/>
    <w:rsid w:val="00BE5407"/>
    <w:rsid w:val="00C01F79"/>
    <w:rsid w:val="00C17080"/>
    <w:rsid w:val="00C2640E"/>
    <w:rsid w:val="00C3401A"/>
    <w:rsid w:val="00C5687B"/>
    <w:rsid w:val="00C726E8"/>
    <w:rsid w:val="00C742BD"/>
    <w:rsid w:val="00C84205"/>
    <w:rsid w:val="00C94582"/>
    <w:rsid w:val="00CD006F"/>
    <w:rsid w:val="00CD7B06"/>
    <w:rsid w:val="00CE5EA4"/>
    <w:rsid w:val="00CF056D"/>
    <w:rsid w:val="00D10AF4"/>
    <w:rsid w:val="00D12670"/>
    <w:rsid w:val="00D4313E"/>
    <w:rsid w:val="00D46CF6"/>
    <w:rsid w:val="00D862E6"/>
    <w:rsid w:val="00D901ED"/>
    <w:rsid w:val="00DA4547"/>
    <w:rsid w:val="00DC5782"/>
    <w:rsid w:val="00DE6B68"/>
    <w:rsid w:val="00DF7AF6"/>
    <w:rsid w:val="00E1668C"/>
    <w:rsid w:val="00E430A8"/>
    <w:rsid w:val="00E61257"/>
    <w:rsid w:val="00E7149A"/>
    <w:rsid w:val="00E83BBD"/>
    <w:rsid w:val="00E97834"/>
    <w:rsid w:val="00EA43BB"/>
    <w:rsid w:val="00F03377"/>
    <w:rsid w:val="00F65D28"/>
    <w:rsid w:val="00F85027"/>
    <w:rsid w:val="00FB6519"/>
    <w:rsid w:val="00FD578B"/>
    <w:rsid w:val="00FF0D4C"/>
    <w:rsid w:val="00FF46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F33F43"/>
  <w14:defaultImageDpi w14:val="32767"/>
  <w15:chartTrackingRefBased/>
  <w15:docId w15:val="{3DD20E1D-801B-E44D-9995-BF4B999E0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F056D"/>
    <w:rPr>
      <w:rFonts w:ascii="Times New Roman" w:eastAsia="Times New Roman" w:hAnsi="Times New Roman" w:cs="Times New Roman"/>
      <w:lang w:val="en-HK"/>
    </w:rPr>
  </w:style>
  <w:style w:type="paragraph" w:styleId="Heading1">
    <w:name w:val="heading 1"/>
    <w:basedOn w:val="Normal"/>
    <w:next w:val="Normal"/>
    <w:link w:val="Heading1Char"/>
    <w:uiPriority w:val="9"/>
    <w:qFormat/>
    <w:rsid w:val="007D4805"/>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D4805"/>
    <w:pPr>
      <w:keepNext/>
      <w:keepLines/>
      <w:spacing w:before="40"/>
      <w:outlineLvl w:val="1"/>
    </w:pPr>
    <w:rPr>
      <w:rFonts w:eastAsiaTheme="majorEastAsia" w:cstheme="majorBidi"/>
      <w:i/>
      <w:color w:val="000000" w:themeColor="text1"/>
      <w:sz w:val="26"/>
      <w:szCs w:val="26"/>
    </w:rPr>
  </w:style>
  <w:style w:type="paragraph" w:styleId="Heading3">
    <w:name w:val="heading 3"/>
    <w:basedOn w:val="Normal"/>
    <w:next w:val="Normal"/>
    <w:link w:val="Heading3Char"/>
    <w:uiPriority w:val="9"/>
    <w:unhideWhenUsed/>
    <w:qFormat/>
    <w:rsid w:val="002634DC"/>
    <w:pPr>
      <w:keepNext/>
      <w:keepLines/>
      <w:spacing w:before="40"/>
      <w:outlineLvl w:val="2"/>
    </w:pPr>
    <w:rPr>
      <w:rFonts w:asciiTheme="majorHAnsi" w:eastAsiaTheme="majorEastAsia" w:hAnsiTheme="majorHAnsi" w:cstheme="majorBidi"/>
      <w:color w:val="1F3763"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80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D4805"/>
    <w:rPr>
      <w:rFonts w:ascii="Times New Roman" w:eastAsiaTheme="majorEastAsia" w:hAnsi="Times New Roman" w:cstheme="majorBidi"/>
      <w:i/>
      <w:color w:val="000000" w:themeColor="text1"/>
      <w:sz w:val="26"/>
      <w:szCs w:val="26"/>
    </w:rPr>
  </w:style>
  <w:style w:type="character" w:styleId="CommentReference">
    <w:name w:val="annotation reference"/>
    <w:basedOn w:val="DefaultParagraphFont"/>
    <w:uiPriority w:val="99"/>
    <w:semiHidden/>
    <w:unhideWhenUsed/>
    <w:rsid w:val="00CF056D"/>
    <w:rPr>
      <w:sz w:val="18"/>
      <w:szCs w:val="18"/>
    </w:rPr>
  </w:style>
  <w:style w:type="paragraph" w:styleId="CommentText">
    <w:name w:val="annotation text"/>
    <w:basedOn w:val="Normal"/>
    <w:link w:val="CommentTextChar"/>
    <w:uiPriority w:val="99"/>
    <w:semiHidden/>
    <w:unhideWhenUsed/>
    <w:rsid w:val="00CF056D"/>
    <w:rPr>
      <w:rFonts w:eastAsiaTheme="minorEastAsia" w:cstheme="minorBidi"/>
      <w:lang w:val="en-AU"/>
    </w:rPr>
  </w:style>
  <w:style w:type="character" w:customStyle="1" w:styleId="CommentTextChar">
    <w:name w:val="Comment Text Char"/>
    <w:basedOn w:val="DefaultParagraphFont"/>
    <w:link w:val="CommentText"/>
    <w:uiPriority w:val="99"/>
    <w:semiHidden/>
    <w:rsid w:val="00CF056D"/>
    <w:rPr>
      <w:rFonts w:ascii="Times New Roman" w:eastAsiaTheme="minorEastAsia" w:hAnsi="Times New Roman"/>
      <w:lang w:val="en-AU"/>
    </w:rPr>
  </w:style>
  <w:style w:type="paragraph" w:styleId="BalloonText">
    <w:name w:val="Balloon Text"/>
    <w:basedOn w:val="Normal"/>
    <w:link w:val="BalloonTextChar"/>
    <w:uiPriority w:val="99"/>
    <w:semiHidden/>
    <w:unhideWhenUsed/>
    <w:rsid w:val="00CF056D"/>
    <w:rPr>
      <w:sz w:val="18"/>
      <w:szCs w:val="18"/>
    </w:rPr>
  </w:style>
  <w:style w:type="character" w:customStyle="1" w:styleId="BalloonTextChar">
    <w:name w:val="Balloon Text Char"/>
    <w:basedOn w:val="DefaultParagraphFont"/>
    <w:link w:val="BalloonText"/>
    <w:uiPriority w:val="99"/>
    <w:semiHidden/>
    <w:rsid w:val="00CF056D"/>
    <w:rPr>
      <w:rFonts w:ascii="Times New Roman" w:eastAsia="Times New Roman" w:hAnsi="Times New Roman" w:cs="Times New Roman"/>
      <w:sz w:val="18"/>
      <w:szCs w:val="18"/>
      <w:lang w:val="en-HK"/>
    </w:rPr>
  </w:style>
  <w:style w:type="character" w:customStyle="1" w:styleId="Heading3Char">
    <w:name w:val="Heading 3 Char"/>
    <w:basedOn w:val="DefaultParagraphFont"/>
    <w:link w:val="Heading3"/>
    <w:uiPriority w:val="9"/>
    <w:rsid w:val="002634D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fonti.kar@gmail.com</dc:creator>
  <cp:keywords/>
  <dc:description/>
  <cp:lastModifiedBy>fonti.kar@gmail.com</cp:lastModifiedBy>
  <cp:revision>2</cp:revision>
  <dcterms:created xsi:type="dcterms:W3CDTF">2018-11-09T07:01:00Z</dcterms:created>
  <dcterms:modified xsi:type="dcterms:W3CDTF">2018-11-09T08:18:00Z</dcterms:modified>
</cp:coreProperties>
</file>