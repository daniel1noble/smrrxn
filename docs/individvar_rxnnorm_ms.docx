
<file path=[Content_Types].xml><?xml version="1.0" encoding="utf-8"?>
<Types xmlns="http://schemas.openxmlformats.org/package/2006/content-types">
  <Default Extension="(null)" ContentType="image/x-e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FB2D6" w14:textId="2D92AD04" w:rsidR="00D24BC6" w:rsidRDefault="00D24BC6" w:rsidP="00510BAE">
      <w:pPr>
        <w:pStyle w:val="Heading1"/>
        <w:spacing w:line="360" w:lineRule="auto"/>
        <w:rPr>
          <w:ins w:id="0" w:author="Daniel Noble" w:date="2018-11-08T12:10:00Z"/>
          <w:lang w:val="en-AU"/>
        </w:rPr>
      </w:pPr>
      <w:r>
        <w:rPr>
          <w:lang w:val="en-AU"/>
        </w:rPr>
        <w:t xml:space="preserve">Title: Individual variation in thermal plasticity and </w:t>
      </w:r>
      <w:r w:rsidR="00D158FB">
        <w:rPr>
          <w:lang w:val="en-AU"/>
        </w:rPr>
        <w:t xml:space="preserve">its impact on </w:t>
      </w:r>
      <w:r>
        <w:rPr>
          <w:lang w:val="en-AU"/>
        </w:rPr>
        <w:t>metabolic scaling</w:t>
      </w:r>
    </w:p>
    <w:p w14:paraId="6F044180" w14:textId="012399B2" w:rsidR="006D2431" w:rsidRDefault="006D2431" w:rsidP="00F56A62">
      <w:pPr>
        <w:rPr>
          <w:vertAlign w:val="superscript"/>
          <w:lang w:val="en-AU"/>
        </w:rPr>
      </w:pPr>
      <w:r>
        <w:rPr>
          <w:lang w:val="en-AU"/>
        </w:rPr>
        <w:t>Fonti Kar</w:t>
      </w:r>
      <w:r w:rsidR="007A1282">
        <w:rPr>
          <w:vertAlign w:val="superscript"/>
          <w:lang w:val="en-AU"/>
        </w:rPr>
        <w:t>1</w:t>
      </w:r>
      <w:r>
        <w:rPr>
          <w:lang w:val="en-AU"/>
        </w:rPr>
        <w:t>, Shinichi Nakagawa</w:t>
      </w:r>
      <w:r w:rsidR="00035FEB">
        <w:rPr>
          <w:vertAlign w:val="superscript"/>
          <w:lang w:val="en-AU"/>
        </w:rPr>
        <w:t>1,2</w:t>
      </w:r>
      <w:r>
        <w:rPr>
          <w:lang w:val="en-AU"/>
        </w:rPr>
        <w:t>, Christopher Friesen</w:t>
      </w:r>
      <w:r w:rsidR="00035FEB">
        <w:rPr>
          <w:vertAlign w:val="superscript"/>
          <w:lang w:val="en-AU"/>
        </w:rPr>
        <w:t>3</w:t>
      </w:r>
      <w:r>
        <w:rPr>
          <w:lang w:val="en-AU"/>
        </w:rPr>
        <w:t>, Daniel Noble</w:t>
      </w:r>
      <w:r w:rsidR="00035FEB">
        <w:rPr>
          <w:vertAlign w:val="superscript"/>
          <w:lang w:val="en-AU"/>
        </w:rPr>
        <w:t>1,2,4</w:t>
      </w:r>
    </w:p>
    <w:p w14:paraId="4DCBFF8E" w14:textId="78AC48B1" w:rsidR="00C05D33" w:rsidRDefault="00C05D33" w:rsidP="00F56A62">
      <w:pPr>
        <w:rPr>
          <w:lang w:val="en-AU"/>
        </w:rPr>
      </w:pPr>
    </w:p>
    <w:p w14:paraId="046DAC56" w14:textId="17433ED3" w:rsidR="00061FC5" w:rsidRDefault="00061FC5" w:rsidP="00061FC5">
      <w:pPr>
        <w:spacing w:line="360" w:lineRule="auto"/>
        <w:rPr>
          <w:i/>
        </w:rPr>
      </w:pPr>
      <w:r>
        <w:rPr>
          <w:lang w:val="en-AU"/>
        </w:rPr>
        <w:t xml:space="preserve">1 </w:t>
      </w:r>
      <w:r>
        <w:rPr>
          <w:i/>
        </w:rPr>
        <w:t>School of Biological Earth and Environmental Sciences, Ecology and Evolution Research Centre, University of New South Wales, Sydney, NSW, Australia</w:t>
      </w:r>
    </w:p>
    <w:p w14:paraId="09CDDE33" w14:textId="2219BFF1" w:rsidR="00061FC5" w:rsidRPr="00061FC5" w:rsidRDefault="00061FC5" w:rsidP="00061FC5">
      <w:pPr>
        <w:spacing w:line="360" w:lineRule="auto"/>
        <w:rPr>
          <w:highlight w:val="yellow"/>
          <w:lang w:val="en-AU"/>
        </w:rPr>
      </w:pPr>
      <w:r w:rsidRPr="00061FC5">
        <w:rPr>
          <w:highlight w:val="yellow"/>
          <w:lang w:val="en-AU"/>
        </w:rPr>
        <w:t xml:space="preserve">2 </w:t>
      </w:r>
      <w:proofErr w:type="spellStart"/>
      <w:r w:rsidRPr="00061FC5">
        <w:rPr>
          <w:highlight w:val="yellow"/>
          <w:lang w:val="en-AU"/>
        </w:rPr>
        <w:t>Garvan</w:t>
      </w:r>
      <w:proofErr w:type="spellEnd"/>
      <w:r w:rsidRPr="00061FC5">
        <w:rPr>
          <w:highlight w:val="yellow"/>
          <w:lang w:val="en-AU"/>
        </w:rPr>
        <w:t xml:space="preserve"> address</w:t>
      </w:r>
    </w:p>
    <w:p w14:paraId="2FF3D9B5" w14:textId="69F57DE7" w:rsidR="00061FC5" w:rsidRDefault="00061FC5" w:rsidP="00061FC5">
      <w:pPr>
        <w:spacing w:line="360" w:lineRule="auto"/>
      </w:pPr>
      <w:r w:rsidRPr="00061FC5">
        <w:rPr>
          <w:highlight w:val="yellow"/>
        </w:rPr>
        <w:t xml:space="preserve">3 </w:t>
      </w:r>
      <w:proofErr w:type="spellStart"/>
      <w:r w:rsidRPr="00061FC5">
        <w:rPr>
          <w:highlight w:val="yellow"/>
        </w:rPr>
        <w:t>UWollogong</w:t>
      </w:r>
      <w:proofErr w:type="spellEnd"/>
    </w:p>
    <w:p w14:paraId="7675B8E5" w14:textId="221C3A43" w:rsidR="00061FC5" w:rsidRPr="00061FC5" w:rsidRDefault="00061FC5" w:rsidP="00061FC5">
      <w:pPr>
        <w:spacing w:line="360" w:lineRule="auto"/>
        <w:rPr>
          <w:lang w:val="en-AU"/>
        </w:rPr>
      </w:pPr>
      <w:r>
        <w:t>4</w:t>
      </w:r>
      <w:r w:rsidRPr="00061FC5">
        <w:t xml:space="preserve"> </w:t>
      </w:r>
      <w:r w:rsidRPr="005713A9">
        <w:rPr>
          <w:i/>
        </w:rPr>
        <w:t>Ecology, Evolution and Genetics, Research School of Biology, The Australian National University, Canberra</w:t>
      </w:r>
      <w:r>
        <w:rPr>
          <w:i/>
        </w:rPr>
        <w:t>,</w:t>
      </w:r>
      <w:r w:rsidRPr="005713A9">
        <w:rPr>
          <w:i/>
        </w:rPr>
        <w:t xml:space="preserve"> ACT, Australia</w:t>
      </w:r>
    </w:p>
    <w:p w14:paraId="3A6F9761" w14:textId="7B6157FC" w:rsidR="00AB6659" w:rsidRDefault="00D24BC6" w:rsidP="00444B65">
      <w:pPr>
        <w:pStyle w:val="Heading1"/>
        <w:spacing w:line="360" w:lineRule="auto"/>
        <w:rPr>
          <w:ins w:id="1" w:author="Daniel Noble" w:date="2018-11-15T11:09:00Z"/>
          <w:lang w:val="en-AU"/>
        </w:rPr>
      </w:pPr>
      <w:r>
        <w:rPr>
          <w:lang w:val="en-AU"/>
        </w:rPr>
        <w:t>Abstract</w:t>
      </w:r>
    </w:p>
    <w:p w14:paraId="18CC7C2E" w14:textId="335E0EEE" w:rsidR="00444B65" w:rsidRDefault="00444B65" w:rsidP="00444B65">
      <w:pPr>
        <w:pStyle w:val="Heading1"/>
        <w:spacing w:line="360" w:lineRule="auto"/>
        <w:rPr>
          <w:lang w:val="en-AU"/>
        </w:rPr>
      </w:pPr>
      <w:r>
        <w:rPr>
          <w:lang w:val="en-AU"/>
        </w:rPr>
        <w:t>Introduction</w:t>
      </w:r>
    </w:p>
    <w:p w14:paraId="77C4A7C8" w14:textId="6131E102" w:rsidR="00444B65" w:rsidDel="00CE0FEB" w:rsidRDefault="0045321C" w:rsidP="005B1AF1">
      <w:pPr>
        <w:pStyle w:val="Thesisnormal"/>
        <w:spacing w:line="360" w:lineRule="auto"/>
        <w:rPr>
          <w:del w:id="2" w:author="Daniel Noble" w:date="2018-11-15T08:43:00Z"/>
        </w:rPr>
      </w:pPr>
      <w:commentRangeStart w:id="3"/>
      <w:r>
        <w:t>E</w:t>
      </w:r>
      <w:r w:rsidR="00444B65">
        <w:t>nvironment</w:t>
      </w:r>
      <w:r>
        <w:t>s</w:t>
      </w:r>
      <w:r w:rsidR="00444B65">
        <w:t xml:space="preserve"> </w:t>
      </w:r>
      <w:r>
        <w:t xml:space="preserve">are </w:t>
      </w:r>
      <w:r w:rsidR="00444B65">
        <w:t xml:space="preserve">comprised of numerous factors that can simultaneously affect </w:t>
      </w:r>
      <w:r>
        <w:t xml:space="preserve">individual </w:t>
      </w:r>
      <w:r w:rsidR="00444B65">
        <w:t>phenotype</w:t>
      </w:r>
      <w:r>
        <w:t>, with</w:t>
      </w:r>
      <w:r w:rsidR="00444B65">
        <w:t xml:space="preserve"> </w:t>
      </w:r>
      <w:r>
        <w:t>m</w:t>
      </w:r>
      <w:r w:rsidR="00444B65">
        <w:t xml:space="preserve">any traits </w:t>
      </w:r>
      <w:r>
        <w:t>being</w:t>
      </w:r>
      <w:r w:rsidR="00444B65">
        <w:t xml:space="preserve"> responsive to environmental conditions </w:t>
      </w:r>
      <w:r>
        <w:t>including</w:t>
      </w:r>
      <w:r w:rsidR="00444B65">
        <w:t xml:space="preserve"> life history (</w:t>
      </w:r>
      <w:r w:rsidR="00444B65">
        <w:rPr>
          <w:rFonts w:eastAsiaTheme="minorHAnsi"/>
          <w:lang w:val="en-US"/>
        </w:rPr>
        <w:t>{Westneat:2009dz}</w:t>
      </w:r>
      <w:r w:rsidR="00444B65">
        <w:t>), locomotor performance (</w:t>
      </w:r>
      <w:r w:rsidR="00444B65">
        <w:rPr>
          <w:rFonts w:eastAsiaTheme="minorHAnsi"/>
          <w:lang w:val="en-US"/>
        </w:rPr>
        <w:t>{Careau:2014in}</w:t>
      </w:r>
      <w:r w:rsidR="00444B65">
        <w:t xml:space="preserve">), behaviour (reviewed </w:t>
      </w:r>
      <w:proofErr w:type="gramStart"/>
      <w:r w:rsidR="00444B65">
        <w:t>in</w:t>
      </w:r>
      <w:r w:rsidR="00444B65">
        <w:rPr>
          <w:rFonts w:eastAsiaTheme="minorHAnsi"/>
          <w:lang w:val="en-US"/>
        </w:rPr>
        <w:t>{</w:t>
      </w:r>
      <w:proofErr w:type="gramEnd"/>
      <w:r w:rsidR="00444B65">
        <w:rPr>
          <w:rFonts w:eastAsiaTheme="minorHAnsi"/>
          <w:lang w:val="en-US"/>
        </w:rPr>
        <w:t>Dingemanse:2010bk}</w:t>
      </w:r>
      <w:r w:rsidR="00444B65">
        <w:t>) and physiology (</w:t>
      </w:r>
      <w:r w:rsidR="00444B65">
        <w:rPr>
          <w:rFonts w:eastAsiaTheme="minorHAnsi"/>
          <w:lang w:val="en-US"/>
        </w:rPr>
        <w:t>{Boratynski:2017jf}</w:t>
      </w:r>
      <w:r w:rsidR="00444B65">
        <w:t>).</w:t>
      </w:r>
      <w:r w:rsidR="00E66D74">
        <w:t xml:space="preserve"> </w:t>
      </w:r>
      <w:commentRangeEnd w:id="3"/>
      <w:r w:rsidR="005B1AF1">
        <w:rPr>
          <w:rStyle w:val="CommentReference"/>
        </w:rPr>
        <w:commentReference w:id="3"/>
      </w:r>
      <w:del w:id="4" w:author="Daniel Noble" w:date="2018-11-15T09:00:00Z">
        <w:r w:rsidR="00444B65" w:rsidDel="00BA57F8">
          <w:delText xml:space="preserve"> </w:delText>
        </w:r>
      </w:del>
      <w:del w:id="5" w:author="Daniel Noble" w:date="2018-11-15T08:23:00Z">
        <w:r w:rsidR="00C650F9" w:rsidDel="0045321C">
          <w:delText>Most organisms’ m</w:delText>
        </w:r>
      </w:del>
      <w:ins w:id="6" w:author="Daniel Noble" w:date="2018-11-15T08:59:00Z">
        <w:r w:rsidR="00A96A2E">
          <w:t>Metabolic rate</w:t>
        </w:r>
      </w:ins>
      <w:del w:id="7" w:author="Daniel Noble" w:date="2018-11-15T08:58:00Z">
        <w:r w:rsidR="00C650F9" w:rsidDel="00A96A2E">
          <w:delText>etabolic rate</w:delText>
        </w:r>
      </w:del>
      <w:ins w:id="8" w:author="Daniel Noble" w:date="2018-11-15T08:35:00Z">
        <w:r w:rsidR="00A70E81">
          <w:t>,</w:t>
        </w:r>
      </w:ins>
      <w:r w:rsidR="00C650F9">
        <w:t xml:space="preserve"> </w:t>
      </w:r>
      <w:ins w:id="9" w:author="Daniel Noble" w:date="2018-11-15T08:23:00Z">
        <w:r>
          <w:t>in particular</w:t>
        </w:r>
      </w:ins>
      <w:ins w:id="10" w:author="Daniel Noble" w:date="2018-11-15T08:24:00Z">
        <w:r>
          <w:t>,</w:t>
        </w:r>
      </w:ins>
      <w:ins w:id="11" w:author="Daniel Noble" w:date="2018-11-15T08:23:00Z">
        <w:r>
          <w:t xml:space="preserve"> </w:t>
        </w:r>
      </w:ins>
      <w:ins w:id="12" w:author="Daniel Noble" w:date="2018-11-15T09:00:00Z">
        <w:r w:rsidR="00BA57F8">
          <w:t>influen</w:t>
        </w:r>
      </w:ins>
      <w:ins w:id="13" w:author="Daniel Noble" w:date="2018-11-15T09:01:00Z">
        <w:r w:rsidR="00BA57F8">
          <w:t xml:space="preserve">ces </w:t>
        </w:r>
      </w:ins>
      <w:ins w:id="14" w:author="Daniel Noble" w:date="2018-11-15T10:31:00Z">
        <w:r w:rsidR="00B066F7">
          <w:t xml:space="preserve">the energy available for allocation </w:t>
        </w:r>
      </w:ins>
      <w:del w:id="15" w:author="Daniel Noble" w:date="2018-11-15T08:35:00Z">
        <w:r w:rsidR="00C650F9" w:rsidDel="00A70E81">
          <w:delText>is sensitive to fluctuations in temperature and body condition</w:delText>
        </w:r>
      </w:del>
      <w:del w:id="16" w:author="Daniel Noble" w:date="2018-11-15T08:23:00Z">
        <w:r w:rsidR="00C650F9" w:rsidDel="0045321C">
          <w:delText xml:space="preserve">. </w:delText>
        </w:r>
        <w:r w:rsidR="00444B65" w:rsidDel="0045321C">
          <w:delText>Metabolic rate</w:delText>
        </w:r>
      </w:del>
      <w:del w:id="17" w:author="Daniel Noble" w:date="2018-11-15T08:24:00Z">
        <w:r w:rsidR="00C650F9" w:rsidDel="0045321C">
          <w:delText xml:space="preserve"> </w:delText>
        </w:r>
        <w:r w:rsidR="00444B65" w:rsidDel="0045321C">
          <w:delText>reflects</w:delText>
        </w:r>
      </w:del>
      <w:del w:id="18" w:author="Daniel Noble" w:date="2018-11-15T10:30:00Z">
        <w:r w:rsidR="00444B65" w:rsidDel="00A70394">
          <w:delText xml:space="preserve"> </w:delText>
        </w:r>
      </w:del>
      <w:del w:id="19" w:author="Daniel Noble" w:date="2018-11-15T10:31:00Z">
        <w:r w:rsidR="00444B65" w:rsidDel="00B066F7">
          <w:delText xml:space="preserve">an organism’s capacity to allocate energy </w:delText>
        </w:r>
      </w:del>
      <w:r w:rsidR="00444B65">
        <w:t xml:space="preserve">to </w:t>
      </w:r>
      <w:del w:id="20" w:author="Daniel Noble" w:date="2018-11-15T10:31:00Z">
        <w:r w:rsidR="00444B65" w:rsidDel="00B066F7">
          <w:delText>competing processes</w:delText>
        </w:r>
      </w:del>
      <w:ins w:id="21" w:author="Daniel Noble" w:date="2018-11-15T08:24:00Z">
        <w:r>
          <w:t xml:space="preserve">somatic </w:t>
        </w:r>
      </w:ins>
      <w:ins w:id="22" w:author="Daniel Noble" w:date="2018-11-15T08:26:00Z">
        <w:r w:rsidR="005B16B0">
          <w:t>maintenance</w:t>
        </w:r>
      </w:ins>
      <w:ins w:id="23" w:author="Daniel Noble" w:date="2018-11-15T08:24:00Z">
        <w:r>
          <w:t xml:space="preserve"> and reproduction</w:t>
        </w:r>
      </w:ins>
      <w:ins w:id="24" w:author="Daniel Noble" w:date="2018-11-15T08:26:00Z">
        <w:r w:rsidR="005B16B0">
          <w:t xml:space="preserve"> (DeJon</w:t>
        </w:r>
      </w:ins>
      <w:ins w:id="25" w:author="Daniel Noble" w:date="2018-11-15T08:27:00Z">
        <w:r w:rsidR="005B16B0">
          <w:t>g</w:t>
        </w:r>
      </w:ins>
      <w:ins w:id="26" w:author="Daniel Noble" w:date="2018-11-15T08:59:00Z">
        <w:r w:rsidR="000E1FB1">
          <w:t>; Kearney et…</w:t>
        </w:r>
      </w:ins>
      <w:ins w:id="27" w:author="Daniel Noble" w:date="2018-11-15T08:27:00Z">
        <w:r w:rsidR="005B16B0">
          <w:t xml:space="preserve"> )</w:t>
        </w:r>
      </w:ins>
      <w:ins w:id="28" w:author="Daniel Noble" w:date="2018-11-15T10:31:00Z">
        <w:r w:rsidR="00B066F7">
          <w:t xml:space="preserve">, </w:t>
        </w:r>
      </w:ins>
      <w:ins w:id="29" w:author="Daniel Noble" w:date="2018-11-15T08:39:00Z">
        <w:r w:rsidR="00CE0FEB">
          <w:t>and</w:t>
        </w:r>
      </w:ins>
      <w:moveToRangeStart w:id="30" w:author="Daniel Noble" w:date="2018-11-15T08:27:00Z" w:name="move530033770"/>
      <w:moveTo w:id="31" w:author="Daniel Noble" w:date="2018-11-15T08:27:00Z">
        <w:del w:id="32" w:author="Daniel Noble" w:date="2018-11-15T08:39:00Z">
          <w:r w:rsidR="005B16B0" w:rsidDel="00CE0FEB">
            <w:delText xml:space="preserve">Moreover, </w:delText>
          </w:r>
        </w:del>
        <w:del w:id="33" w:author="Daniel Noble" w:date="2018-11-15T08:35:00Z">
          <w:r w:rsidR="005B16B0" w:rsidDel="00A70E81">
            <w:delText>metabolic rate has</w:delText>
          </w:r>
        </w:del>
      </w:moveTo>
      <w:ins w:id="34" w:author="Daniel Noble" w:date="2018-11-15T08:35:00Z">
        <w:r w:rsidR="00A70E81">
          <w:t xml:space="preserve"> has been shown to </w:t>
        </w:r>
      </w:ins>
      <w:moveTo w:id="35" w:author="Daniel Noble" w:date="2018-11-15T08:27:00Z">
        <w:del w:id="36" w:author="Daniel Noble" w:date="2018-11-15T08:35:00Z">
          <w:r w:rsidR="005B16B0" w:rsidDel="00A70E81">
            <w:delText xml:space="preserve"> strong links with</w:delText>
          </w:r>
        </w:del>
      </w:moveTo>
      <w:ins w:id="37" w:author="Daniel Noble" w:date="2018-11-15T11:00:00Z">
        <w:r w:rsidR="00EB291B">
          <w:t>drive variation in</w:t>
        </w:r>
      </w:ins>
      <w:moveTo w:id="38" w:author="Daniel Noble" w:date="2018-11-15T08:27:00Z">
        <w:r w:rsidR="005B16B0">
          <w:t xml:space="preserve"> </w:t>
        </w:r>
      </w:moveTo>
      <w:ins w:id="39" w:author="Daniel Noble" w:date="2018-11-15T08:35:00Z">
        <w:r w:rsidR="00A70E81">
          <w:t xml:space="preserve">traits that are </w:t>
        </w:r>
      </w:ins>
      <w:ins w:id="40" w:author="Daniel Noble" w:date="2018-11-15T11:13:00Z">
        <w:r w:rsidR="00C03A80">
          <w:t>often</w:t>
        </w:r>
      </w:ins>
      <w:ins w:id="41" w:author="Daniel Noble" w:date="2018-11-15T08:52:00Z">
        <w:r w:rsidR="00E66D74">
          <w:t xml:space="preserve"> </w:t>
        </w:r>
      </w:ins>
      <w:ins w:id="42" w:author="Daniel Noble" w:date="2018-11-15T08:35:00Z">
        <w:r w:rsidR="00A70E81">
          <w:t>direct targets of selection</w:t>
        </w:r>
      </w:ins>
      <w:ins w:id="43" w:author="Daniel Noble" w:date="2018-11-15T08:52:00Z">
        <w:r w:rsidR="00E66D74">
          <w:t>,</w:t>
        </w:r>
      </w:ins>
      <w:ins w:id="44" w:author="Daniel Noble" w:date="2018-11-15T08:35:00Z">
        <w:r w:rsidR="00A70E81">
          <w:t xml:space="preserve"> such as </w:t>
        </w:r>
      </w:ins>
      <w:ins w:id="45" w:author="Daniel Noble" w:date="2018-11-15T11:09:00Z">
        <w:r w:rsidR="00B407A5">
          <w:t xml:space="preserve">life history, </w:t>
        </w:r>
      </w:ins>
      <w:moveTo w:id="46" w:author="Daniel Noble" w:date="2018-11-15T08:27:00Z">
        <w:r w:rsidR="005B16B0">
          <w:t>behaviour, growth and reproductive strategies</w:t>
        </w:r>
        <w:del w:id="47" w:author="Daniel Noble" w:date="2018-11-15T08:36:00Z">
          <w:r w:rsidR="005B16B0" w:rsidDel="00A70E81">
            <w:delText xml:space="preserve"> making it a fundamental measure in ecology and evolution</w:delText>
          </w:r>
        </w:del>
        <w:r w:rsidR="005B16B0">
          <w:t xml:space="preserve"> (</w:t>
        </w:r>
        <w:r w:rsidR="005B16B0">
          <w:fldChar w:fldCharType="begin"/>
        </w:r>
      </w:moveTo>
      <w:r w:rsidR="003D589E">
        <w:instrText xml:space="preserve"> ADDIN PAPERS2_CITATIONS &lt;citation&gt;&lt;priority&gt;0&lt;/priority&gt;&lt;uuid&gt;814511FA-9DD1-4EA0-BD25-43109BF680CC&lt;/uuid&gt;&lt;publications&gt;&lt;publication&gt;&lt;subtype&gt;400&lt;/subtype&gt;&lt;title&gt;Personality and the emergence of the pace-of-life syndrome concept at the population level&lt;/title&gt;&lt;url&gt;http://rstb.royalsocietypublishing.org/cgi/doi/10.1098/rstb.2010.0208&lt;/url&gt;&lt;volume&gt;365&lt;/volume&gt;&lt;publication_date&gt;992010000012000000002100002010-12-27&lt;/publication_date&gt;&lt;uuid&gt;BD396495-724C-464C-9C76-C78E57052289&lt;/uuid&gt;&lt;type&gt;400&lt;/type&gt;&lt;number&gt;1560&lt;/number&gt;&lt;citekey&gt;Reale:2010ef&lt;/citekey&gt;&lt;subtitle&gt;Philosophical Transactions of the Royal Society of London B: Biological Sciences&lt;/subtitle&gt;&lt;doi&gt;10.1098/rstb.2010.0208&lt;/doi&gt;&lt;startpage&gt;4051&lt;/startpage&gt;&lt;endpage&gt;4063&lt;/endpage&gt;&lt;bundle&gt;&lt;publication&gt;&lt;title&gt;Philosophical Transactions of the Royal Society of London B: Biological Sciences&lt;/title&gt;&lt;uuid&gt;C31F4E0E-3231-4D5C-A2C2-B35DDF149FFC&lt;/uuid&gt;&lt;subtype&gt;-100&lt;/subtype&gt;&lt;type&gt;-100&lt;/type&gt;&lt;/publication&gt;&lt;/bundle&gt;&lt;authors&gt;&lt;author&gt;&lt;lastName&gt;Réale&lt;/lastName&gt;&lt;firstName&gt;Denis&lt;/firstName&gt;&lt;/author&gt;&lt;author&gt;&lt;lastName&gt;Garant&lt;/lastName&gt;&lt;firstName&gt;Dany&lt;/firstName&gt;&lt;/author&gt;&lt;author&gt;&lt;lastName&gt;Humphries&lt;/lastName&gt;&lt;firstName&gt;Murray&lt;/firstName&gt;&lt;middleNames&gt;M&lt;/middleNames&gt;&lt;/author&gt;&lt;author&gt;&lt;lastName&gt;Bergeron&lt;/lastName&gt;&lt;firstName&gt;Patrick&lt;/firstName&gt;&lt;/author&gt;&lt;author&gt;&lt;lastName&gt;Careau&lt;/lastName&gt;&lt;firstName&gt;Vincent&lt;/firstName&gt;&lt;/author&gt;&lt;author&gt;&lt;lastName&gt;Montiglio&lt;/lastName&gt;&lt;firstName&gt;Pierre-Olivier&lt;/firstName&gt;&lt;/author&gt;&lt;/authors&gt;&lt;/publication&gt;&lt;publication&gt;&lt;subtype&gt;400&lt;/subtype&gt;&lt;title&gt;Do consistent individual differences in metabolic rate promote consistent individual differences in behavior?&lt;/title&gt;&lt;url&gt;http://www.sciencedirect.com/science/article/pii/S0169534710001850&lt;/url&gt;&lt;volume&gt;25&lt;/volume&gt;&lt;revision_date&gt;99201008051200000000222000&lt;/revision_date&gt;&lt;publication_date&gt;9920100000120000000021000011//&lt;/publication_date&gt;&lt;uuid&gt;C2D24280-0D37-433F-8D48-76C51DBC5ED0&lt;/uuid&gt;&lt;type&gt;400&lt;/type&gt;&lt;accepted_date&gt;99201008051200000000222000&lt;/accepted_date&gt;&lt;number&gt;11&lt;/number&gt;&lt;citekey&gt;Biro:2010ee&lt;/citekey&gt;&lt;subtitle&gt;Trends in Ecology &amp;amp; Evolution&lt;/subtitle&gt;&lt;doi&gt;10.1016/j.tree.2010.08.003&lt;/doi&gt;&lt;submission_date&gt;99201004221200000000222000&lt;/submission_date&gt;&lt;institution&gt;School of Biological, Earth and Environmental Sciences, University of New South Wales, Sydney 2052, Australia. peter.biro@unsw.edu.au&lt;/institution&gt;&lt;startpage&gt;653&lt;/startpage&gt;&lt;endpage&gt;659&lt;/endpage&gt;&lt;bundle&gt;&lt;publication&gt;&lt;title&gt;Trends Ecol Evol&lt;/title&gt;&lt;uuid&gt;CED23B2E-4527-4C7B-A582-D44C89ECE14D&lt;/uuid&gt;&lt;subtype&gt;-100&lt;/subtype&gt;&lt;publisher&gt;Elsevier Ltd&lt;/publisher&gt;&lt;type&gt;-100&lt;/type&gt;&lt;/publication&gt;&lt;/bundle&gt;&lt;authors&gt;&lt;author&gt;&lt;lastName&gt;Biro&lt;/lastName&gt;&lt;firstName&gt;Peter&lt;/firstName&gt;&lt;middleNames&gt;A&lt;/middleNames&gt;&lt;/author&gt;&lt;author&gt;&lt;lastName&gt;Stamps&lt;/lastName&gt;&lt;firstName&gt;Judy&lt;/firstName&gt;&lt;middleNames&gt;A&lt;/middleNames&gt;&lt;/author&gt;&lt;/authors&gt;&lt;/publication&gt;&lt;/publications&gt;&lt;cites&gt;&lt;/cites&gt;&lt;/citation&gt;</w:instrText>
      </w:r>
      <w:moveTo w:id="48" w:author="Daniel Noble" w:date="2018-11-15T08:27:00Z">
        <w:r w:rsidR="005B16B0">
          <w:fldChar w:fldCharType="separate"/>
        </w:r>
        <w:r w:rsidR="005B16B0">
          <w:rPr>
            <w:rFonts w:eastAsiaTheme="minorHAnsi"/>
            <w:lang w:val="en-US"/>
          </w:rPr>
          <w:t>{Reale:2010ef, Biro:2010ee}</w:t>
        </w:r>
        <w:r w:rsidR="005B16B0">
          <w:fldChar w:fldCharType="end"/>
        </w:r>
        <w:r w:rsidR="005B16B0">
          <w:t>)</w:t>
        </w:r>
        <w:commentRangeStart w:id="49"/>
        <w:r w:rsidR="005B16B0">
          <w:t>.</w:t>
        </w:r>
      </w:moveTo>
      <w:moveToRangeEnd w:id="30"/>
      <w:ins w:id="50" w:author="Daniel Noble" w:date="2018-11-15T08:34:00Z">
        <w:r w:rsidR="00A70E81">
          <w:t xml:space="preserve"> </w:t>
        </w:r>
      </w:ins>
      <w:commentRangeEnd w:id="49"/>
      <w:ins w:id="51" w:author="Daniel Noble" w:date="2018-11-15T08:48:00Z">
        <w:r w:rsidR="00CE0FEB">
          <w:rPr>
            <w:rStyle w:val="CommentReference"/>
          </w:rPr>
          <w:commentReference w:id="49"/>
        </w:r>
      </w:ins>
      <w:del w:id="52" w:author="Daniel Noble" w:date="2018-11-15T08:34:00Z">
        <w:r w:rsidR="00C650F9" w:rsidDel="00A70E81">
          <w:delText xml:space="preserve"> and </w:delText>
        </w:r>
      </w:del>
      <w:del w:id="53" w:author="Daniel Noble" w:date="2018-11-15T08:43:00Z">
        <w:r w:rsidR="00C650F9" w:rsidDel="00CE0FEB">
          <w:delText>it</w:delText>
        </w:r>
        <w:r w:rsidR="00444B65" w:rsidDel="00CE0FEB">
          <w:delText xml:space="preserve"> </w:delText>
        </w:r>
        <w:r w:rsidR="00C650F9" w:rsidDel="00CE0FEB">
          <w:delText xml:space="preserve">is </w:delText>
        </w:r>
        <w:r w:rsidR="00444B65" w:rsidDel="00CE0FEB">
          <w:delText>likely to be target for selection because it accounts for 20 – 50% of an animal’ total energy expenditure</w:delText>
        </w:r>
      </w:del>
      <w:del w:id="54" w:author="Daniel Noble" w:date="2018-11-15T08:21:00Z">
        <w:r w:rsidR="00444B65" w:rsidDel="0045321C">
          <w:delText xml:space="preserve"> </w:delText>
        </w:r>
      </w:del>
      <w:del w:id="55" w:author="Daniel Noble" w:date="2018-11-15T08:43:00Z">
        <w:r w:rsidR="00444B65" w:rsidDel="00CE0FEB">
          <w:delText>(</w:delText>
        </w:r>
        <w:r w:rsidR="00444B65" w:rsidDel="00CE0FEB">
          <w:rPr>
            <w:rFonts w:eastAsiaTheme="minorHAnsi"/>
            <w:lang w:val="en-US"/>
          </w:rPr>
          <w:delText>{Bartheld:2015iw}{Steyermark:2005b{Nilsson:2009fv}x})</w:delText>
        </w:r>
        <w:r w:rsidR="00444B65" w:rsidDel="00CE0FEB">
          <w:delText xml:space="preserve">. </w:delText>
        </w:r>
      </w:del>
      <w:moveFromRangeStart w:id="56" w:author="Daniel Noble" w:date="2018-11-15T08:27:00Z" w:name="move530033770"/>
      <w:moveFrom w:id="57" w:author="Daniel Noble" w:date="2018-11-15T08:27:00Z">
        <w:del w:id="58" w:author="Daniel Noble" w:date="2018-11-15T08:43:00Z">
          <w:r w:rsidR="00444B65" w:rsidDel="00CE0FEB">
            <w:delText>Moreover, metabolic rate has strong links with behaviour, growth and reproductive strategies making it a fundamental measure in ecology and evolution (</w:delText>
          </w:r>
          <w:r w:rsidR="00444B65" w:rsidDel="00CE0FEB">
            <w:fldChar w:fldCharType="begin"/>
          </w:r>
          <w:r w:rsidR="00444B65" w:rsidDel="00CE0FEB">
            <w:delInstrText xml:space="preserve"> ADDIN PAPERS2_CITATIONS &lt;citation&gt;&lt;priority&gt;0&lt;/priority&gt;&lt;uuid&gt;08788B42-7CD1-49E8-83C1-C7094E3B21F6&lt;/uuid&gt;&lt;publications&gt;&lt;publication&gt;&lt;subtype&gt;400&lt;/subtype&gt;&lt;title&gt;Personality and the emergence of the pace-of-life syndrome concept at the population level&lt;/title&gt;&lt;url&gt;http://rstb.royalsocietypublishing.org/cgi/doi/10.1098/rstb.2010.0208&lt;/url&gt;&lt;volume&gt;365&lt;/volume&gt;&lt;publication_date&gt;992010000012000000002100002010-12-27&lt;/publication_date&gt;&lt;uuid&gt;BD396495-724C-464C-9C76-C78E57052289&lt;/uuid&gt;&lt;type&gt;400&lt;/type&gt;&lt;number&gt;1560&lt;/number&gt;&lt;citekey&gt;Reale:2010ef&lt;/citekey&gt;&lt;subtitle&gt;Philosophical Transactions of the Royal Society of London B: Biological Sciences&lt;/subtitle&gt;&lt;doi&gt;10.1098/rstb.2010.0208&lt;/doi&gt;&lt;startpage&gt;4051&lt;/startpage&gt;&lt;endpage&gt;4063&lt;/endpage&gt;&lt;bundle&gt;&lt;publication&gt;&lt;title&gt;Philosophical Transactions of the Royal Society of London B: Biological Sciences&lt;/title&gt;&lt;uuid&gt;C31F4E0E-3231-4D5C-A2C2-B35DDF149FFC&lt;/uuid&gt;&lt;subtype&gt;-100&lt;/subtype&gt;&lt;type&gt;-100&lt;/type&gt;&lt;/publication&gt;&lt;/bundle&gt;&lt;authors&gt;&lt;author&gt;&lt;lastName&gt;Réale&lt;/lastName&gt;&lt;firstName&gt;Denis&lt;/firstName&gt;&lt;/author&gt;&lt;author&gt;&lt;lastName&gt;Garant&lt;/lastName&gt;&lt;firstName&gt;Dany&lt;/firstName&gt;&lt;/author&gt;&lt;author&gt;&lt;lastName&gt;Humphries&lt;/lastName&gt;&lt;firstName&gt;Murray&lt;/firstName&gt;&lt;middleNames&gt;M&lt;/middleNames&gt;&lt;/author&gt;&lt;author&gt;&lt;lastName&gt;Bergeron&lt;/lastName&gt;&lt;firstName&gt;Patrick&lt;/firstName&gt;&lt;/author&gt;&lt;author&gt;&lt;lastName&gt;Careau&lt;/lastName&gt;&lt;firstName&gt;Vincent&lt;/firstName&gt;&lt;/author&gt;&lt;author&gt;&lt;lastName&gt;Montiglio&lt;/lastName&gt;&lt;firstName&gt;Pierre-Olivier&lt;/firstName&gt;&lt;/author&gt;&lt;/authors&gt;&lt;/publication&gt;&lt;publication&gt;&lt;subtype&gt;400&lt;/subtype&gt;&lt;title&gt;Do consistent individual differences in metabolic rate promote consistent individual differences in behavior?&lt;/title&gt;&lt;url&gt;http://www.sciencedirect.com/science/article/pii/S0169534710001850&lt;/url&gt;&lt;volume&gt;25&lt;/volume&gt;&lt;revision_date&gt;99201008051200000000222000&lt;/revision_date&gt;&lt;publication_date&gt;9920100000120000000021000011//&lt;/publication_date&gt;&lt;uuid&gt;C2D24280-0D37-433F-8D48-76C51DBC5ED0&lt;/uuid&gt;&lt;type&gt;400&lt;/type&gt;&lt;accepted_date&gt;99201008051200000000222000&lt;/accepted_date&gt;&lt;number&gt;11&lt;/number&gt;&lt;citekey&gt;Biro:2010ee&lt;/citekey&gt;&lt;subtitle&gt;Trends in Ecology &amp;amp; Evolution&lt;/subtitle&gt;&lt;doi&gt;10.1016/j.tree.2010.08.003&lt;/doi&gt;&lt;submission_date&gt;99201004221200000000222000&lt;/submission_date&gt;&lt;institution&gt;School of Biological, Earth and Environmental Sciences, University of New South Wales, Sydney 2052, Australia. peter.biro@unsw.edu.au&lt;/institution&gt;&lt;startpage&gt;653&lt;/startpage&gt;&lt;endpage&gt;659&lt;/endpage&gt;&lt;bundle&gt;&lt;publication&gt;&lt;title&gt;Trends Ecol Evol&lt;/title&gt;&lt;uuid&gt;CED23B2E-4527-4C7B-A582-D44C89ECE14D&lt;/uuid&gt;&lt;subtype&gt;-100&lt;/subtype&gt;&lt;publisher&gt;Elsevier Ltd&lt;/publisher&gt;&lt;type&gt;-100&lt;/type&gt;&lt;/publication&gt;&lt;/bundle&gt;&lt;authors&gt;&lt;author&gt;&lt;lastName&gt;Biro&lt;/lastName&gt;&lt;firstName&gt;Peter&lt;/firstName&gt;&lt;middleNames&gt;A&lt;/middleNames&gt;&lt;/author&gt;&lt;author&gt;&lt;lastName&gt;Stamps&lt;/lastName&gt;&lt;firstName&gt;Judy&lt;/firstName&gt;&lt;middleNames&gt;A&lt;/middleNames&gt;&lt;/author&gt;&lt;/authors&gt;&lt;/publication&gt;&lt;/publications&gt;&lt;cites&gt;&lt;/cites&gt;&lt;/citation&gt;</w:delInstrText>
          </w:r>
          <w:r w:rsidR="00444B65" w:rsidDel="00CE0FEB">
            <w:fldChar w:fldCharType="separate"/>
          </w:r>
          <w:r w:rsidR="00444B65" w:rsidDel="00CE0FEB">
            <w:rPr>
              <w:rFonts w:eastAsiaTheme="minorHAnsi"/>
              <w:lang w:val="en-US"/>
            </w:rPr>
            <w:delText>{Reale:2010ef, Biro:2010ee}</w:delText>
          </w:r>
          <w:r w:rsidR="00444B65" w:rsidDel="00CE0FEB">
            <w:fldChar w:fldCharType="end"/>
          </w:r>
          <w:r w:rsidR="00444B65" w:rsidDel="00CE0FEB">
            <w:delText>).</w:delText>
          </w:r>
        </w:del>
      </w:moveFrom>
      <w:moveFromRangeEnd w:id="56"/>
    </w:p>
    <w:p w14:paraId="27F0CF82" w14:textId="0C36E193" w:rsidR="00CE0FEB" w:rsidRDefault="00CE0FEB">
      <w:pPr>
        <w:pStyle w:val="Thesisnormal"/>
        <w:spacing w:line="360" w:lineRule="auto"/>
        <w:rPr>
          <w:ins w:id="59" w:author="Daniel Noble" w:date="2018-11-15T08:44:00Z"/>
        </w:rPr>
        <w:pPrChange w:id="60" w:author="Daniel Noble" w:date="2018-11-15T09:00:00Z">
          <w:pPr>
            <w:spacing w:line="360" w:lineRule="auto"/>
            <w:jc w:val="both"/>
          </w:pPr>
        </w:pPrChange>
      </w:pPr>
      <w:ins w:id="61" w:author="Daniel Noble" w:date="2018-11-15T08:43:00Z">
        <w:r>
          <w:t>Given its ecological and evolutionary importance t</w:t>
        </w:r>
      </w:ins>
      <w:moveToRangeStart w:id="62" w:author="Daniel Noble" w:date="2018-11-15T08:42:00Z" w:name="move530034648"/>
      <w:moveTo w:id="63" w:author="Daniel Noble" w:date="2018-11-15T08:42:00Z">
        <w:del w:id="64" w:author="Daniel Noble" w:date="2018-11-15T08:43:00Z">
          <w:r w:rsidDel="00CE0FEB">
            <w:delText>T</w:delText>
          </w:r>
        </w:del>
        <w:r>
          <w:t>here is a growing interest</w:t>
        </w:r>
        <w:del w:id="65" w:author="Daniel Noble" w:date="2018-11-15T11:41:00Z">
          <w:r w:rsidDel="00AB4E8E">
            <w:delText>ing</w:delText>
          </w:r>
        </w:del>
        <w:r>
          <w:t xml:space="preserve"> in the causes and consequences of variation in </w:t>
        </w:r>
      </w:moveTo>
      <w:ins w:id="66" w:author="Daniel Noble" w:date="2018-11-15T08:54:00Z">
        <w:r w:rsidR="00E66D74">
          <w:t xml:space="preserve">plasticity of </w:t>
        </w:r>
      </w:ins>
      <w:moveTo w:id="67" w:author="Daniel Noble" w:date="2018-11-15T08:42:00Z">
        <w:r>
          <w:t>metabolic rate</w:t>
        </w:r>
      </w:moveTo>
      <w:ins w:id="68" w:author="Daniel Noble" w:date="2018-11-15T10:34:00Z">
        <w:r w:rsidR="005E35FB">
          <w:t xml:space="preserve"> (REFS)</w:t>
        </w:r>
      </w:ins>
      <w:moveTo w:id="69" w:author="Daniel Noble" w:date="2018-11-15T08:42:00Z">
        <w:r>
          <w:t xml:space="preserve">. </w:t>
        </w:r>
        <w:del w:id="70" w:author="Daniel Noble" w:date="2018-11-15T10:36:00Z">
          <w:r w:rsidDel="005E35FB">
            <w:delText xml:space="preserve">Notably, </w:delText>
          </w:r>
        </w:del>
      </w:moveTo>
      <w:ins w:id="71" w:author="Daniel Noble" w:date="2018-11-15T10:36:00Z">
        <w:r w:rsidR="005E35FB">
          <w:t>T</w:t>
        </w:r>
      </w:ins>
      <w:ins w:id="72" w:author="Daniel Noble" w:date="2018-11-15T08:54:00Z">
        <w:r w:rsidR="00E66D74">
          <w:t xml:space="preserve">he degree to which </w:t>
        </w:r>
      </w:ins>
      <w:moveTo w:id="73" w:author="Daniel Noble" w:date="2018-11-15T08:42:00Z">
        <w:r>
          <w:t xml:space="preserve">metabolic rate </w:t>
        </w:r>
        <w:del w:id="74" w:author="Daniel Noble" w:date="2018-11-15T08:55:00Z">
          <w:r w:rsidDel="00E66D74">
            <w:delText>a</w:delText>
          </w:r>
          <w:r w:rsidRPr="005D6003" w:rsidDel="00E66D74">
            <w:delText>ppears</w:delText>
          </w:r>
        </w:del>
      </w:moveTo>
      <w:ins w:id="75" w:author="Daniel Noble" w:date="2018-11-15T08:55:00Z">
        <w:r w:rsidR="00E66D74">
          <w:t>changes with</w:t>
        </w:r>
      </w:ins>
      <w:ins w:id="76" w:author="Daniel Noble" w:date="2018-11-15T08:57:00Z">
        <w:r w:rsidR="00E66D74">
          <w:t>,</w:t>
        </w:r>
      </w:ins>
      <w:ins w:id="77" w:author="Daniel Noble" w:date="2018-11-15T08:55:00Z">
        <w:r w:rsidR="00E66D74">
          <w:t xml:space="preserve"> </w:t>
        </w:r>
      </w:ins>
      <w:ins w:id="78" w:author="Daniel Noble" w:date="2018-11-15T08:57:00Z">
        <w:r w:rsidR="00E66D74">
          <w:t xml:space="preserve">for example </w:t>
        </w:r>
      </w:ins>
      <w:ins w:id="79" w:author="Daniel Noble" w:date="2018-11-15T08:55:00Z">
        <w:r w:rsidR="00E66D74">
          <w:t>temperature and bod</w:t>
        </w:r>
      </w:ins>
      <w:ins w:id="80" w:author="Daniel Noble" w:date="2018-11-15T08:57:00Z">
        <w:r w:rsidR="00E66D74">
          <w:t>y</w:t>
        </w:r>
      </w:ins>
      <w:ins w:id="81" w:author="Daniel Noble" w:date="2018-11-15T08:55:00Z">
        <w:r w:rsidR="00E66D74">
          <w:t xml:space="preserve"> mass</w:t>
        </w:r>
      </w:ins>
      <w:ins w:id="82" w:author="Daniel Noble" w:date="2018-11-15T08:57:00Z">
        <w:r w:rsidR="00E66D74">
          <w:t>,</w:t>
        </w:r>
      </w:ins>
      <w:ins w:id="83" w:author="Daniel Noble" w:date="2018-11-15T08:55:00Z">
        <w:r w:rsidR="00E66D74">
          <w:t xml:space="preserve"> </w:t>
        </w:r>
      </w:ins>
      <w:ins w:id="84" w:author="Daniel Noble" w:date="2018-11-15T10:33:00Z">
        <w:r w:rsidR="005E35FB">
          <w:t>can</w:t>
        </w:r>
      </w:ins>
      <w:moveTo w:id="85" w:author="Daniel Noble" w:date="2018-11-15T08:42:00Z">
        <w:del w:id="86" w:author="Daniel Noble" w:date="2018-11-15T10:33:00Z">
          <w:r w:rsidRPr="005D6003" w:rsidDel="005E35FB">
            <w:delText xml:space="preserve"> to</w:delText>
          </w:r>
        </w:del>
        <w:r w:rsidRPr="005D6003">
          <w:t xml:space="preserve"> be highly variable in vertebrates, both between populations </w:t>
        </w:r>
        <w:commentRangeStart w:id="87"/>
        <w:commentRangeStart w:id="88"/>
        <w:r w:rsidRPr="005D6003">
          <w:t>(</w:t>
        </w:r>
        <w:proofErr w:type="spellStart"/>
        <w:r w:rsidRPr="005D6003">
          <w:t>Wikelski</w:t>
        </w:r>
        <w:proofErr w:type="spellEnd"/>
        <w:r w:rsidRPr="005D6003">
          <w:t xml:space="preserve"> et al., 2003</w:t>
        </w:r>
        <w:r>
          <w:t xml:space="preserve">, </w:t>
        </w:r>
        <w:r>
          <w:rPr>
            <w:rFonts w:eastAsiaTheme="minorHAnsi"/>
            <w:lang w:val="en-US"/>
          </w:rPr>
          <w:t>{Burton:2011fe}</w:t>
        </w:r>
      </w:moveTo>
      <w:commentRangeEnd w:id="87"/>
      <w:r w:rsidR="005E35FB">
        <w:rPr>
          <w:rStyle w:val="CommentReference"/>
        </w:rPr>
        <w:commentReference w:id="87"/>
      </w:r>
      <w:moveTo w:id="89" w:author="Daniel Noble" w:date="2018-11-15T08:42:00Z">
        <w:r w:rsidRPr="005D6003">
          <w:t>) and among individuals within a population (</w:t>
        </w:r>
        <w:r>
          <w:rPr>
            <w:rFonts w:eastAsiaTheme="minorHAnsi"/>
            <w:lang w:val="en-US"/>
          </w:rPr>
          <w:t>{Norin:2018ba}</w:t>
        </w:r>
      </w:moveTo>
      <w:commentRangeEnd w:id="88"/>
      <w:r w:rsidR="00E66D74">
        <w:rPr>
          <w:rStyle w:val="CommentReference"/>
        </w:rPr>
        <w:commentReference w:id="88"/>
      </w:r>
      <w:moveTo w:id="90" w:author="Daniel Noble" w:date="2018-11-15T08:42:00Z">
        <w:r w:rsidRPr="005D6003">
          <w:t>)</w:t>
        </w:r>
      </w:moveTo>
      <w:ins w:id="91" w:author="Daniel Noble" w:date="2018-11-15T11:58:00Z">
        <w:r w:rsidR="008F7D9C">
          <w:t xml:space="preserve"> </w:t>
        </w:r>
      </w:ins>
      <w:ins w:id="92" w:author="Daniel Noble" w:date="2018-11-15T12:05:00Z">
        <w:r w:rsidR="000A7555">
          <w:t>and effectively accounting for this variation can</w:t>
        </w:r>
      </w:ins>
      <w:ins w:id="93" w:author="Daniel Noble" w:date="2018-11-15T11:58:00Z">
        <w:r w:rsidR="008F7D9C">
          <w:t xml:space="preserve"> have important ecological and evolutionary consequences</w:t>
        </w:r>
      </w:ins>
      <w:ins w:id="94" w:author="Daniel Noble" w:date="2018-11-15T08:56:00Z">
        <w:r w:rsidR="00E66D74">
          <w:t>.</w:t>
        </w:r>
      </w:ins>
      <w:moveTo w:id="95" w:author="Daniel Noble" w:date="2018-11-15T08:42:00Z">
        <w:del w:id="96" w:author="Daniel Noble" w:date="2018-11-15T08:56:00Z">
          <w:r w:rsidDel="00E66D74">
            <w:delText>,</w:delText>
          </w:r>
        </w:del>
        <w:r>
          <w:t xml:space="preserve"> </w:t>
        </w:r>
        <w:del w:id="97" w:author="Daniel Noble" w:date="2018-11-15T08:56:00Z">
          <w:r w:rsidDel="00E66D74">
            <w:delText>h</w:delText>
          </w:r>
        </w:del>
        <w:del w:id="98" w:author="Daniel Noble" w:date="2018-11-15T11:10:00Z">
          <w:r w:rsidDel="00B407A5">
            <w:delText xml:space="preserve">owever whether individuals consistently differ in </w:delText>
          </w:r>
        </w:del>
        <w:del w:id="99" w:author="Daniel Noble" w:date="2018-11-15T08:55:00Z">
          <w:r w:rsidDel="00E66D74">
            <w:delText>the thermal plasticity of</w:delText>
          </w:r>
        </w:del>
        <w:del w:id="100" w:author="Daniel Noble" w:date="2018-11-15T08:42:00Z">
          <w:r w:rsidDel="00CE0FEB">
            <w:delText xml:space="preserve"> their</w:delText>
          </w:r>
        </w:del>
        <w:del w:id="101" w:author="Daniel Noble" w:date="2018-11-15T08:55:00Z">
          <w:r w:rsidDel="00E66D74">
            <w:delText xml:space="preserve"> metabolic rate</w:delText>
          </w:r>
          <w:r w:rsidRPr="00D306B1" w:rsidDel="00E66D74">
            <w:delText xml:space="preserve"> </w:delText>
          </w:r>
        </w:del>
        <w:del w:id="102" w:author="Daniel Noble" w:date="2018-11-15T11:10:00Z">
          <w:r w:rsidDel="00B407A5">
            <w:delText>has received less attention.</w:delText>
          </w:r>
        </w:del>
        <w:r>
          <w:t xml:space="preserve"> </w:t>
        </w:r>
      </w:moveTo>
    </w:p>
    <w:p w14:paraId="2D990A17" w14:textId="4FB60093" w:rsidR="00487122" w:rsidRDefault="005E35FB" w:rsidP="005E35FB">
      <w:pPr>
        <w:spacing w:line="360" w:lineRule="auto"/>
        <w:ind w:firstLine="720"/>
        <w:rPr>
          <w:ins w:id="103" w:author="Daniel Noble" w:date="2018-11-15T10:46:00Z"/>
          <w:lang w:val="en-AU"/>
        </w:rPr>
      </w:pPr>
      <w:ins w:id="104" w:author="Daniel Noble" w:date="2018-11-15T10:37:00Z">
        <w:r>
          <w:rPr>
            <w:lang w:val="en-AU"/>
          </w:rPr>
          <w:t>Metabolic</w:t>
        </w:r>
        <w:commentRangeStart w:id="105"/>
        <w:commentRangeEnd w:id="105"/>
        <w:r>
          <w:rPr>
            <w:rStyle w:val="CommentReference"/>
            <w:rFonts w:eastAsiaTheme="minorEastAsia" w:cstheme="minorBidi"/>
          </w:rPr>
          <w:commentReference w:id="105"/>
        </w:r>
        <w:r>
          <w:rPr>
            <w:lang w:val="en-AU"/>
          </w:rPr>
          <w:t xml:space="preserve"> </w:t>
        </w:r>
      </w:ins>
      <w:ins w:id="106" w:author="Daniel Noble" w:date="2018-11-15T10:39:00Z">
        <w:r>
          <w:rPr>
            <w:lang w:val="en-AU"/>
          </w:rPr>
          <w:t>theory</w:t>
        </w:r>
      </w:ins>
      <w:ins w:id="107" w:author="Daniel Noble" w:date="2018-11-15T10:37:00Z">
        <w:r>
          <w:rPr>
            <w:lang w:val="en-AU"/>
          </w:rPr>
          <w:t xml:space="preserve"> attempt</w:t>
        </w:r>
      </w:ins>
      <w:ins w:id="108" w:author="Daniel Noble" w:date="2018-11-15T10:39:00Z">
        <w:r>
          <w:rPr>
            <w:lang w:val="en-AU"/>
          </w:rPr>
          <w:t>s</w:t>
        </w:r>
      </w:ins>
      <w:ins w:id="109" w:author="Daniel Noble" w:date="2018-11-15T10:37:00Z">
        <w:r>
          <w:rPr>
            <w:lang w:val="en-AU"/>
          </w:rPr>
          <w:t xml:space="preserve"> to link </w:t>
        </w:r>
      </w:ins>
      <w:ins w:id="110" w:author="Daniel Noble" w:date="2018-11-15T10:42:00Z">
        <w:r w:rsidR="00487122">
          <w:rPr>
            <w:lang w:val="en-AU"/>
          </w:rPr>
          <w:t>physiological processes at the</w:t>
        </w:r>
      </w:ins>
      <w:ins w:id="111" w:author="Daniel Noble" w:date="2018-11-15T10:37:00Z">
        <w:r>
          <w:rPr>
            <w:lang w:val="en-AU"/>
          </w:rPr>
          <w:t xml:space="preserve"> individual</w:t>
        </w:r>
      </w:ins>
      <w:ins w:id="112" w:author="Daniel Noble" w:date="2018-11-15T10:42:00Z">
        <w:r w:rsidR="00487122">
          <w:rPr>
            <w:lang w:val="en-AU"/>
          </w:rPr>
          <w:t>-level</w:t>
        </w:r>
      </w:ins>
      <w:ins w:id="113" w:author="Daniel Noble" w:date="2018-11-15T10:37:00Z">
        <w:r>
          <w:rPr>
            <w:lang w:val="en-AU"/>
          </w:rPr>
          <w:t xml:space="preserve"> to ecological processes </w:t>
        </w:r>
      </w:ins>
      <w:ins w:id="114" w:author="Daniel Noble" w:date="2018-11-15T10:39:00Z">
        <w:r>
          <w:rPr>
            <w:lang w:val="en-AU"/>
          </w:rPr>
          <w:t>at the</w:t>
        </w:r>
      </w:ins>
      <w:ins w:id="115" w:author="Daniel Noble" w:date="2018-11-15T10:37:00Z">
        <w:r>
          <w:rPr>
            <w:lang w:val="en-AU"/>
          </w:rPr>
          <w:t xml:space="preserve"> population, </w:t>
        </w:r>
      </w:ins>
      <w:ins w:id="116" w:author="Daniel Noble" w:date="2018-11-15T10:39:00Z">
        <w:r>
          <w:rPr>
            <w:lang w:val="en-AU"/>
          </w:rPr>
          <w:t>community</w:t>
        </w:r>
      </w:ins>
      <w:ins w:id="117" w:author="Daniel Noble" w:date="2018-11-15T10:37:00Z">
        <w:r>
          <w:rPr>
            <w:lang w:val="en-AU"/>
          </w:rPr>
          <w:t xml:space="preserve"> and ecosystem</w:t>
        </w:r>
      </w:ins>
      <w:ins w:id="118" w:author="Daniel Noble" w:date="2018-11-15T10:39:00Z">
        <w:r>
          <w:rPr>
            <w:lang w:val="en-AU"/>
          </w:rPr>
          <w:t xml:space="preserve"> levels </w:t>
        </w:r>
      </w:ins>
      <w:ins w:id="119" w:author="Daniel Noble" w:date="2018-11-15T10:37:00Z">
        <w:r>
          <w:rPr>
            <w:lang w:val="en-AU"/>
          </w:rPr>
          <w:t>(</w:t>
        </w:r>
        <w:r>
          <w:rPr>
            <w:lang w:val="en-AU"/>
          </w:rPr>
          <w:fldChar w:fldCharType="begin"/>
        </w:r>
      </w:ins>
      <w:r w:rsidR="003D589E">
        <w:rPr>
          <w:lang w:val="en-AU"/>
        </w:rPr>
        <w:instrText xml:space="preserve"> ADDIN PAPERS2_CITATIONS &lt;citation&gt;&lt;priority&gt;0&lt;/priority&gt;&lt;uuid&gt;F879B66A-5AA1-4FDA-BD9A-6CC1773D1BBF&lt;/uuid&gt;&lt;publications&gt;&lt;publication&gt;&lt;subtype&gt;400&lt;/subtype&gt;&lt;publisher&gt;Ecological Society of America&lt;/publisher&gt;&lt;title&gt;TOWARD A METABOLIC THEORY OF ECOLOGY&lt;/title&gt;&lt;url&gt;http://onlinelibrary.wiley.com/doi/10.1890/03-9000/full&lt;/url&gt;&lt;volume&gt;85&lt;/volume&gt;&lt;publication_date&gt;99200407011200000000222000&lt;/publication_date&gt;&lt;uuid&gt;8B013DF0-6E6A-4E0A-85AA-FDEF5AD1D96B&lt;/uuid&gt;&lt;type&gt;400&lt;/type&gt;&lt;number&gt;7&lt;/number&gt;&lt;doi&gt;10.1890/03-9000&lt;/doi&gt;&lt;startpage&gt;1771&lt;/startpage&gt;&lt;endpage&gt;1789&lt;/endpage&gt;&lt;bundle&gt;&lt;publication&gt;&lt;title&gt;Ecology&lt;/title&gt;&lt;uuid&gt;79E36528-A230-4190-B9D7-3079F29D6CF3&lt;/uuid&gt;&lt;subtype&gt;-100&lt;/subtype&gt;&lt;publisher&gt;Ecological Society of America&lt;/publisher&gt;&lt;type&gt;-100&lt;/type&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ndrew&lt;/firstName&gt;&lt;middleNames&gt;P&lt;/middleNames&gt;&lt;/author&gt;&lt;author&gt;&lt;lastName&gt;Savage&lt;/lastName&gt;&lt;firstName&gt;Van&lt;/firstName&gt;&lt;middleNames&gt;M&lt;/middleNames&gt;&lt;/author&gt;&lt;author&gt;&lt;lastName&gt;West&lt;/lastName&gt;&lt;firstName&gt;Geoffrey&lt;/firstName&gt;&lt;middleNames&gt;B&lt;/middleNames&gt;&lt;/author&gt;&lt;/authors&gt;&lt;/publication&gt;&lt;publication&gt;&lt;subtype&gt;400&lt;/subtype&gt;&lt;publisher&gt;American Association for the Advancement of Science&lt;/publisher&gt;&lt;title&gt;Effects of Size and Temperature on Metabolic Rate&lt;/title&gt;&lt;url&gt;http://www.sciencemag.org/cgi/doi/10.1126/science.1061967&lt;/url&gt;&lt;volume&gt;293&lt;/volume&gt;&lt;publication_date&gt;99200109211200000000222000&lt;/publication_date&gt;&lt;uuid&gt;06E4C368-2C3B-43DB-B3BE-03458C84189D&lt;/uuid&gt;&lt;type&gt;400&lt;/type&gt;&lt;number&gt;5538&lt;/number&gt;&lt;doi&gt;10.1126/science.1061967&lt;/doi&gt;&lt;institution&gt;Department of Biology, The University of New Mexico, Albuquerque, NM 87131, USA. gillooly@unm.edu&lt;/institution&gt;&lt;startpage&gt;2248&lt;/startpage&gt;&lt;endpage&gt;2251&lt;/endpage&gt;&lt;bundle&gt;&lt;publication&gt;&lt;title&gt;Science&lt;/title&gt;&lt;uuid&gt;E1776B40-3743-479B-BC43-6DEF9AD2AF1B&lt;/uuid&gt;&lt;subtype&gt;-100&lt;/subtype&gt;&lt;publisher&gt;American Association for the Advancement of Science&lt;/publisher&gt;&lt;type&gt;-100&lt;/type&gt;&lt;/publication&gt;&lt;/bundle&gt;&lt;authors&gt;&lt;author&gt;&lt;lastName&gt;Gillooly&lt;/lastName&gt;&lt;firstName&gt;James&lt;/firstName&gt;&lt;middleNames&gt;F&lt;/middleNames&gt;&lt;/author&gt;&lt;author&gt;&lt;lastName&gt;Brown&lt;/lastName&gt;&lt;firstName&gt;James&lt;/firstName&gt;&lt;middleNames&gt;H&lt;/middleNames&gt;&lt;/author&gt;&lt;author&gt;&lt;lastName&gt;West&lt;/lastName&gt;&lt;firstName&gt;Geoffrey&lt;/firstName&gt;&lt;middleNames&gt;B&lt;/middleNames&gt;&lt;/author&gt;&lt;author&gt;&lt;lastName&gt;M Savage&lt;/lastName&gt;&lt;nonDroppingParticle&gt;Van&lt;/nonDroppingParticle&gt;&lt;/author&gt;&lt;author&gt;&lt;lastName&gt;Charnov&lt;/lastName&gt;&lt;firstName&gt;Eric&lt;/firstName&gt;&lt;middleNames&gt;L&lt;/middleNames&gt;&lt;/author&gt;&lt;/authors&gt;&lt;/publication&gt;&lt;/publications&gt;&lt;cites&gt;&lt;/cites&gt;&lt;/citation&gt;</w:instrText>
      </w:r>
      <w:ins w:id="120" w:author="Daniel Noble" w:date="2018-11-15T10:37:00Z">
        <w:r>
          <w:rPr>
            <w:lang w:val="en-AU"/>
          </w:rPr>
          <w:fldChar w:fldCharType="separate"/>
        </w:r>
        <w:r>
          <w:rPr>
            <w:rFonts w:eastAsiaTheme="minorHAnsi"/>
            <w:lang w:val="en-US"/>
          </w:rPr>
          <w:t>{Brown:2004hp, Gillooly:2001cg}</w:t>
        </w:r>
        <w:r>
          <w:rPr>
            <w:lang w:val="en-AU"/>
          </w:rPr>
          <w:fldChar w:fldCharType="end"/>
        </w:r>
        <w:r>
          <w:rPr>
            <w:lang w:val="en-AU"/>
          </w:rPr>
          <w:t>)</w:t>
        </w:r>
      </w:ins>
      <w:ins w:id="121" w:author="Daniel Noble" w:date="2018-11-15T10:43:00Z">
        <w:r w:rsidR="00487122">
          <w:rPr>
            <w:lang w:val="en-AU"/>
          </w:rPr>
          <w:t xml:space="preserve"> by relying on </w:t>
        </w:r>
      </w:ins>
      <w:ins w:id="122" w:author="Daniel Noble" w:date="2018-11-15T10:37:00Z">
        <w:r>
          <w:rPr>
            <w:lang w:val="en-AU"/>
          </w:rPr>
          <w:t xml:space="preserve">first principles </w:t>
        </w:r>
      </w:ins>
      <w:ins w:id="123" w:author="Daniel Noble" w:date="2018-11-15T10:42:00Z">
        <w:r w:rsidR="00487122">
          <w:rPr>
            <w:lang w:val="en-AU"/>
          </w:rPr>
          <w:t>from</w:t>
        </w:r>
      </w:ins>
      <w:ins w:id="124" w:author="Daniel Noble" w:date="2018-11-15T10:37:00Z">
        <w:r>
          <w:rPr>
            <w:lang w:val="en-AU"/>
          </w:rPr>
          <w:t xml:space="preserve"> chemistry and physics</w:t>
        </w:r>
      </w:ins>
      <w:ins w:id="125" w:author="Daniel Noble" w:date="2018-11-15T11:38:00Z">
        <w:r w:rsidR="00C545F4">
          <w:rPr>
            <w:lang w:val="en-AU"/>
          </w:rPr>
          <w:t xml:space="preserve"> to understand how temperature and body mass affect metabolism</w:t>
        </w:r>
      </w:ins>
      <w:ins w:id="126" w:author="Daniel Noble" w:date="2018-11-15T10:43:00Z">
        <w:r w:rsidR="00487122">
          <w:rPr>
            <w:lang w:val="en-AU"/>
          </w:rPr>
          <w:t>.</w:t>
        </w:r>
      </w:ins>
      <w:ins w:id="127" w:author="Daniel Noble" w:date="2018-11-15T10:45:00Z">
        <w:r w:rsidR="00487122">
          <w:rPr>
            <w:lang w:val="en-AU"/>
          </w:rPr>
          <w:t xml:space="preserve"> </w:t>
        </w:r>
      </w:ins>
      <w:ins w:id="128" w:author="Daniel Noble" w:date="2018-11-15T10:48:00Z">
        <w:r w:rsidR="00487122">
          <w:rPr>
            <w:lang w:val="en-AU"/>
          </w:rPr>
          <w:t xml:space="preserve">Scaling relationships </w:t>
        </w:r>
      </w:ins>
      <w:ins w:id="129" w:author="Daniel Noble" w:date="2018-11-15T11:41:00Z">
        <w:r w:rsidR="00AB4E8E">
          <w:rPr>
            <w:lang w:val="en-AU"/>
          </w:rPr>
          <w:t>with</w:t>
        </w:r>
      </w:ins>
      <w:ins w:id="130" w:author="Daniel Noble" w:date="2018-11-15T10:48:00Z">
        <w:r w:rsidR="00487122">
          <w:rPr>
            <w:lang w:val="en-AU"/>
          </w:rPr>
          <w:t xml:space="preserve"> metabolism</w:t>
        </w:r>
      </w:ins>
      <w:ins w:id="131" w:author="Daniel Noble" w:date="2018-11-15T10:49:00Z">
        <w:r w:rsidR="00487122">
          <w:rPr>
            <w:lang w:val="en-AU"/>
          </w:rPr>
          <w:t xml:space="preserve"> are thought to exhibit fixed </w:t>
        </w:r>
      </w:ins>
      <w:ins w:id="132" w:author="Daniel Noble" w:date="2018-11-15T11:38:00Z">
        <w:r w:rsidR="00C545F4">
          <w:rPr>
            <w:lang w:val="en-AU"/>
          </w:rPr>
          <w:t>relationships</w:t>
        </w:r>
      </w:ins>
      <w:ins w:id="133" w:author="Daniel Noble" w:date="2018-11-15T10:49:00Z">
        <w:r w:rsidR="00487122">
          <w:rPr>
            <w:lang w:val="en-AU"/>
          </w:rPr>
          <w:t xml:space="preserve"> (i.e., 3/4 or 2/3 power laws)</w:t>
        </w:r>
      </w:ins>
      <w:ins w:id="134" w:author="Daniel Noble" w:date="2018-11-15T10:50:00Z">
        <w:r w:rsidR="00487122">
          <w:rPr>
            <w:lang w:val="en-AU"/>
          </w:rPr>
          <w:t xml:space="preserve"> within and across populations and species</w:t>
        </w:r>
      </w:ins>
      <w:ins w:id="135" w:author="Daniel Noble" w:date="2018-11-15T11:41:00Z">
        <w:r w:rsidR="00AB4E8E">
          <w:rPr>
            <w:lang w:val="en-AU"/>
          </w:rPr>
          <w:t xml:space="preserve"> and</w:t>
        </w:r>
      </w:ins>
      <w:ins w:id="136" w:author="Daniel Noble" w:date="2018-11-15T10:51:00Z">
        <w:r w:rsidR="00487122">
          <w:rPr>
            <w:lang w:val="en-AU"/>
          </w:rPr>
          <w:t xml:space="preserve"> are hypothesized to be explained by changes in underlying </w:t>
        </w:r>
      </w:ins>
      <w:ins w:id="137" w:author="Daniel Noble" w:date="2018-11-15T10:52:00Z">
        <w:r w:rsidR="00487122">
          <w:rPr>
            <w:lang w:val="en-AU"/>
          </w:rPr>
          <w:lastRenderedPageBreak/>
          <w:t>physiological functioning</w:t>
        </w:r>
      </w:ins>
      <w:ins w:id="138" w:author="Daniel Noble" w:date="2018-11-15T12:05:00Z">
        <w:r w:rsidR="00C845BE">
          <w:rPr>
            <w:lang w:val="en-AU"/>
          </w:rPr>
          <w:t xml:space="preserve"> that is generally ascribed to </w:t>
        </w:r>
        <w:r w:rsidR="00D5065D">
          <w:rPr>
            <w:lang w:val="en-AU"/>
          </w:rPr>
          <w:t xml:space="preserve">mechanisms at the individual level. For example, </w:t>
        </w:r>
      </w:ins>
      <w:ins w:id="139" w:author="Daniel Noble" w:date="2018-11-15T10:55:00Z">
        <w:r w:rsidR="007D7B1B">
          <w:rPr>
            <w:lang w:val="en-AU"/>
          </w:rPr>
          <w:t>…….EXPLAIN HERE SOME EXPLANATIONS TAKEN FROM INDIVIDUAL-LEVEL</w:t>
        </w:r>
      </w:ins>
      <w:ins w:id="140" w:author="Daniel Noble" w:date="2018-11-15T10:52:00Z">
        <w:r w:rsidR="00487122">
          <w:rPr>
            <w:lang w:val="en-AU"/>
          </w:rPr>
          <w:t xml:space="preserve"> as temperature and body size</w:t>
        </w:r>
        <w:r w:rsidR="00C31574">
          <w:rPr>
            <w:lang w:val="en-AU"/>
          </w:rPr>
          <w:t xml:space="preserve"> change, leading to ‘universal’ scaling relationships (REFS) often obser</w:t>
        </w:r>
      </w:ins>
      <w:ins w:id="141" w:author="Daniel Noble" w:date="2018-11-15T10:53:00Z">
        <w:r w:rsidR="00C31574">
          <w:rPr>
            <w:lang w:val="en-AU"/>
          </w:rPr>
          <w:t xml:space="preserve">ved across species </w:t>
        </w:r>
        <w:r w:rsidR="00C31574">
          <w:rPr>
            <w:lang w:val="en-AU"/>
          </w:rPr>
          <w:fldChar w:fldCharType="begin"/>
        </w:r>
      </w:ins>
      <w:r w:rsidR="003D589E">
        <w:rPr>
          <w:lang w:val="en-AU"/>
        </w:rPr>
        <w:instrText xml:space="preserve"> ADDIN PAPERS2_CITATIONS &lt;citation&gt;&lt;priority&gt;0&lt;/priority&gt;&lt;uuid&gt;A5F9E5DE-7D02-4310-A788-9452C7C28DF8&lt;/uuid&gt;&lt;publications&gt;&lt;publication&gt;&lt;subtype&gt;400&lt;/subtype&gt;&lt;publisher&gt;Ecological Society of America&lt;/publisher&gt;&lt;title&gt;TOWARD A METABOLIC THEORY OF ECOLOGY&lt;/title&gt;&lt;url&gt;http://onlinelibrary.wiley.com/doi/10.1890/03-9000/full&lt;/url&gt;&lt;volume&gt;85&lt;/volume&gt;&lt;publication_date&gt;99200407011200000000222000&lt;/publication_date&gt;&lt;uuid&gt;8B013DF0-6E6A-4E0A-85AA-FDEF5AD1D96B&lt;/uuid&gt;&lt;type&gt;400&lt;/type&gt;&lt;number&gt;7&lt;/number&gt;&lt;doi&gt;10.1890/03-9000&lt;/doi&gt;&lt;startpage&gt;1771&lt;/startpage&gt;&lt;endpage&gt;1789&lt;/endpage&gt;&lt;bundle&gt;&lt;publication&gt;&lt;title&gt;Ecology&lt;/title&gt;&lt;uuid&gt;79E36528-A230-4190-B9D7-3079F29D6CF3&lt;/uuid&gt;&lt;subtype&gt;-100&lt;/subtype&gt;&lt;publisher&gt;Ecological Society of America&lt;/publisher&gt;&lt;type&gt;-100&lt;/type&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ndrew&lt;/firstName&gt;&lt;middleNames&gt;P&lt;/middleNames&gt;&lt;/author&gt;&lt;author&gt;&lt;lastName&gt;Savage&lt;/lastName&gt;&lt;firstName&gt;Van&lt;/firstName&gt;&lt;middleNames&gt;M&lt;/middleNames&gt;&lt;/author&gt;&lt;author&gt;&lt;lastName&gt;West&lt;/lastName&gt;&lt;firstName&gt;Geoffrey&lt;/firstName&gt;&lt;middleNames&gt;B&lt;/middleNames&gt;&lt;/author&gt;&lt;/authors&gt;&lt;/publication&gt;&lt;publication&gt;&lt;subtype&gt;400&lt;/subtype&gt;&lt;publisher&gt;American Association for the Advancement of Science&lt;/publisher&gt;&lt;title&gt;Effects of Size and Temperature on Metabolic Rate&lt;/title&gt;&lt;url&gt;http://www.sciencemag.org/cgi/doi/10.1126/science.1061967&lt;/url&gt;&lt;volume&gt;293&lt;/volume&gt;&lt;publication_date&gt;99200109211200000000222000&lt;/publication_date&gt;&lt;uuid&gt;06E4C368-2C3B-43DB-B3BE-03458C84189D&lt;/uuid&gt;&lt;type&gt;400&lt;/type&gt;&lt;number&gt;5538&lt;/number&gt;&lt;doi&gt;10.1126/science.1061967&lt;/doi&gt;&lt;institution&gt;Department of Biology, The University of New Mexico, Albuquerque, NM 87131, USA. gillooly@unm.edu&lt;/institution&gt;&lt;startpage&gt;2248&lt;/startpage&gt;&lt;endpage&gt;2251&lt;/endpage&gt;&lt;bundle&gt;&lt;publication&gt;&lt;title&gt;Science&lt;/title&gt;&lt;uuid&gt;E1776B40-3743-479B-BC43-6DEF9AD2AF1B&lt;/uuid&gt;&lt;subtype&gt;-100&lt;/subtype&gt;&lt;publisher&gt;American Association for the Advancement of Science&lt;/publisher&gt;&lt;type&gt;-100&lt;/type&gt;&lt;/publication&gt;&lt;/bundle&gt;&lt;authors&gt;&lt;author&gt;&lt;lastName&gt;Gillooly&lt;/lastName&gt;&lt;firstName&gt;James&lt;/firstName&gt;&lt;middleNames&gt;F&lt;/middleNames&gt;&lt;/author&gt;&lt;author&gt;&lt;lastName&gt;Brown&lt;/lastName&gt;&lt;firstName&gt;James&lt;/firstName&gt;&lt;middleNames&gt;H&lt;/middleNames&gt;&lt;/author&gt;&lt;author&gt;&lt;lastName&gt;West&lt;/lastName&gt;&lt;firstName&gt;Geoffrey&lt;/firstName&gt;&lt;middleNames&gt;B&lt;/middleNames&gt;&lt;/author&gt;&lt;author&gt;&lt;lastName&gt;M Savage&lt;/lastName&gt;&lt;nonDroppingParticle&gt;Van&lt;/nonDroppingParticle&gt;&lt;/author&gt;&lt;author&gt;&lt;lastName&gt;Charnov&lt;/lastName&gt;&lt;firstName&gt;Eric&lt;/firstName&gt;&lt;middleNames&gt;L&lt;/middleNames&gt;&lt;/author&gt;&lt;/authors&gt;&lt;/publication&gt;&lt;/publications&gt;&lt;cites&gt;&lt;/cites&gt;&lt;/citation&gt;</w:instrText>
      </w:r>
      <w:ins w:id="142" w:author="Daniel Noble" w:date="2018-11-15T10:53:00Z">
        <w:r w:rsidR="00C31574">
          <w:rPr>
            <w:lang w:val="en-AU"/>
          </w:rPr>
          <w:fldChar w:fldCharType="separate"/>
        </w:r>
        <w:r w:rsidR="00C31574">
          <w:rPr>
            <w:rFonts w:eastAsiaTheme="minorHAnsi"/>
            <w:lang w:val="en-US"/>
          </w:rPr>
          <w:t>{Brown:2004hp, Gillooly:2001cg}</w:t>
        </w:r>
        <w:r w:rsidR="00C31574">
          <w:rPr>
            <w:lang w:val="en-AU"/>
          </w:rPr>
          <w:fldChar w:fldCharType="end"/>
        </w:r>
        <w:r w:rsidR="00C31574">
          <w:rPr>
            <w:lang w:val="en-AU"/>
          </w:rPr>
          <w:t xml:space="preserve">. </w:t>
        </w:r>
      </w:ins>
    </w:p>
    <w:p w14:paraId="65EA3FDF" w14:textId="059365E5" w:rsidR="005E35FB" w:rsidRPr="00927519" w:rsidRDefault="007D7B1B" w:rsidP="006D6307">
      <w:pPr>
        <w:spacing w:line="360" w:lineRule="auto"/>
        <w:ind w:firstLine="720"/>
        <w:rPr>
          <w:ins w:id="143" w:author="Daniel Noble" w:date="2018-11-15T10:37:00Z"/>
          <w:lang w:val="en-AU"/>
        </w:rPr>
      </w:pPr>
      <w:commentRangeStart w:id="144"/>
      <w:ins w:id="145" w:author="Daniel Noble" w:date="2018-11-15T10:56:00Z">
        <w:r>
          <w:rPr>
            <w:lang w:val="en-AU"/>
          </w:rPr>
          <w:t>A</w:t>
        </w:r>
      </w:ins>
      <w:ins w:id="146" w:author="Daniel Noble" w:date="2018-11-15T10:37:00Z">
        <w:r w:rsidR="005E35FB">
          <w:rPr>
            <w:lang w:val="en-AU"/>
          </w:rPr>
          <w:t>ccumulating evidence</w:t>
        </w:r>
      </w:ins>
      <w:ins w:id="147" w:author="Daniel Noble" w:date="2018-11-15T10:58:00Z">
        <w:r>
          <w:rPr>
            <w:lang w:val="en-AU"/>
          </w:rPr>
          <w:t>, however, is</w:t>
        </w:r>
      </w:ins>
      <w:ins w:id="148" w:author="Daniel Noble" w:date="2018-11-15T10:37:00Z">
        <w:r w:rsidR="005E35FB">
          <w:rPr>
            <w:lang w:val="en-AU"/>
          </w:rPr>
          <w:t xml:space="preserve"> challeng</w:t>
        </w:r>
      </w:ins>
      <w:ins w:id="149" w:author="Daniel Noble" w:date="2018-11-15T10:58:00Z">
        <w:r>
          <w:rPr>
            <w:lang w:val="en-AU"/>
          </w:rPr>
          <w:t>ing</w:t>
        </w:r>
      </w:ins>
      <w:ins w:id="150" w:author="Daniel Noble" w:date="2018-11-15T10:37:00Z">
        <w:r w:rsidR="005E35FB">
          <w:rPr>
            <w:lang w:val="en-AU"/>
          </w:rPr>
          <w:t xml:space="preserve"> this ‘one-size-fits-all’ line of thinking</w:t>
        </w:r>
      </w:ins>
      <w:ins w:id="151" w:author="Daniel Noble" w:date="2018-11-15T11:14:00Z">
        <w:r w:rsidR="00C03A80">
          <w:rPr>
            <w:lang w:val="en-AU"/>
          </w:rPr>
          <w:t>,</w:t>
        </w:r>
      </w:ins>
      <w:ins w:id="152" w:author="Daniel Noble" w:date="2018-11-15T10:59:00Z">
        <w:r>
          <w:rPr>
            <w:lang w:val="en-AU"/>
          </w:rPr>
          <w:t xml:space="preserve"> </w:t>
        </w:r>
      </w:ins>
      <w:commentRangeEnd w:id="144"/>
      <w:ins w:id="153" w:author="Daniel Noble" w:date="2018-11-15T12:06:00Z">
        <w:r w:rsidR="00845FF5">
          <w:rPr>
            <w:rStyle w:val="CommentReference"/>
            <w:rFonts w:eastAsiaTheme="minorEastAsia" w:cstheme="minorBidi"/>
            <w:lang w:val="en-AU"/>
          </w:rPr>
          <w:commentReference w:id="144"/>
        </w:r>
      </w:ins>
      <w:ins w:id="154" w:author="Daniel Noble" w:date="2018-11-15T10:56:00Z">
        <w:r>
          <w:rPr>
            <w:lang w:val="en-AU"/>
          </w:rPr>
          <w:t xml:space="preserve">and points to ‘fixed’ scaling relationships over-simplifying complex physiological processes at </w:t>
        </w:r>
      </w:ins>
      <w:ins w:id="155" w:author="Daniel Noble" w:date="2018-11-15T10:57:00Z">
        <w:r>
          <w:rPr>
            <w:lang w:val="en-AU"/>
          </w:rPr>
          <w:t xml:space="preserve">the individual-level </w:t>
        </w:r>
      </w:ins>
      <w:ins w:id="156" w:author="Daniel Noble" w:date="2018-11-15T10:37:00Z">
        <w:r w:rsidR="005E35FB">
          <w:rPr>
            <w:lang w:val="en-AU"/>
          </w:rPr>
          <w:t>(</w:t>
        </w:r>
        <w:r w:rsidR="005E35FB">
          <w:rPr>
            <w:lang w:val="en-AU"/>
          </w:rPr>
          <w:fldChar w:fldCharType="begin"/>
        </w:r>
      </w:ins>
      <w:r w:rsidR="003D589E">
        <w:rPr>
          <w:lang w:val="en-AU"/>
        </w:rPr>
        <w:instrText xml:space="preserve"> ADDIN PAPERS2_CITATIONS &lt;citation&gt;&lt;priority&gt;0&lt;/priority&gt;&lt;uuid&gt;9EC9D822-7995-44AD-9C0E-B8AAC1225DBB&lt;/uuid&gt;&lt;publications&gt;&lt;publication&gt;&lt;subtype&gt;400&lt;/subtype&gt;&lt;title&gt;Beyond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title&gt;Determinants of inter-specific variation in basal metabolic rate&lt;/title&gt;&lt;url&gt;http://link.springer.com/10.1007/s00360-012-0676-5&lt;/url&gt;&lt;volume&gt;183&lt;/volume&gt;&lt;publication_date&gt;99201209231200000000222000&lt;/publication_date&gt;&lt;uuid&gt;22EC6CD2-4DA6-4CBF-922E-47AE413B39EF&lt;/uuid&gt;&lt;type&gt;400&lt;/type&gt;&lt;number&gt;1&lt;/number&gt;&lt;doi&gt;10.1007/s00360-012-0676-5&lt;/doi&gt;&lt;startpage&gt;1&lt;/startpage&gt;&lt;endpage&gt;26&lt;/endpage&gt;&lt;bundle&gt;&lt;publication&gt;&lt;title&gt;Journal of Comparative Physiology B&lt;/title&gt;&lt;uuid&gt;291C23EF-5FDF-41B7-9319-8986E2922914&lt;/uuid&gt;&lt;subtype&gt;-100&lt;/subtype&gt;&lt;type&gt;-100&lt;/type&gt;&lt;/publication&gt;&lt;/bundle&gt;&lt;authors&gt;&lt;author&gt;&lt;lastName&gt;White&lt;/lastName&gt;&lt;firstName&gt;Craig&lt;/firstName&gt;&lt;middleNames&gt;R&lt;/middleNames&gt;&lt;/author&gt;&lt;author&gt;&lt;lastName&gt;Kearney&lt;/lastName&gt;&lt;firstName&gt;Michael&lt;/firstName&gt;&lt;middleNames&gt;R&lt;/middleNames&gt;&lt;/author&gt;&lt;/authors&gt;&lt;/publication&gt;&lt;/publications&gt;&lt;cites&gt;&lt;/cites&gt;&lt;/citation&gt;</w:instrText>
      </w:r>
      <w:ins w:id="157" w:author="Daniel Noble" w:date="2018-11-15T10:37:00Z">
        <w:r w:rsidR="005E35FB">
          <w:rPr>
            <w:lang w:val="en-AU"/>
          </w:rPr>
          <w:fldChar w:fldCharType="separate"/>
        </w:r>
        <w:r w:rsidR="005E35FB">
          <w:rPr>
            <w:rFonts w:eastAsiaTheme="minorHAnsi"/>
            <w:lang w:val="en-US"/>
          </w:rPr>
          <w:t>{Glazier:2005ei, White:2012ip}</w:t>
        </w:r>
        <w:r w:rsidR="005E35FB">
          <w:rPr>
            <w:lang w:val="en-AU"/>
          </w:rPr>
          <w:fldChar w:fldCharType="end"/>
        </w:r>
        <w:r w:rsidR="005E35FB">
          <w:rPr>
            <w:lang w:val="en-AU"/>
          </w:rPr>
          <w:t>). Extrinsic factors such as temperature and resource availability can influence metabolic scaling</w:t>
        </w:r>
      </w:ins>
      <w:ins w:id="158" w:author="Daniel Noble" w:date="2018-11-15T11:02:00Z">
        <w:r w:rsidR="00EB291B">
          <w:rPr>
            <w:rFonts w:eastAsiaTheme="minorHAnsi"/>
            <w:lang w:val="en-US"/>
          </w:rPr>
          <w:t xml:space="preserve"> </w:t>
        </w:r>
      </w:ins>
      <w:ins w:id="159" w:author="Daniel Noble" w:date="2018-11-15T11:14:00Z">
        <w:r w:rsidR="00C03A80">
          <w:rPr>
            <w:rFonts w:eastAsiaTheme="minorHAnsi"/>
            <w:lang w:val="en-US"/>
          </w:rPr>
          <w:t>by modifying</w:t>
        </w:r>
      </w:ins>
      <w:commentRangeStart w:id="160"/>
      <w:ins w:id="161" w:author="Daniel Noble" w:date="2018-11-15T11:02:00Z">
        <w:r w:rsidR="00EB291B">
          <w:rPr>
            <w:rFonts w:eastAsiaTheme="minorHAnsi"/>
            <w:lang w:val="en-US"/>
          </w:rPr>
          <w:t xml:space="preserve"> how individuals respond to the environment</w:t>
        </w:r>
      </w:ins>
      <w:ins w:id="162" w:author="Daniel Noble" w:date="2018-11-15T11:14:00Z">
        <w:r w:rsidR="00C03A80">
          <w:rPr>
            <w:rFonts w:eastAsiaTheme="minorHAnsi"/>
            <w:lang w:val="en-US"/>
          </w:rPr>
          <w:t xml:space="preserve"> </w:t>
        </w:r>
        <w:commentRangeStart w:id="163"/>
        <w:r w:rsidR="00C03A80">
          <w:rPr>
            <w:rFonts w:eastAsiaTheme="minorHAnsi"/>
            <w:lang w:val="en-US"/>
          </w:rPr>
          <w:t>{Barneche:2016ke, White:2012ip}</w:t>
        </w:r>
      </w:ins>
      <w:commentRangeEnd w:id="163"/>
      <w:ins w:id="164" w:author="Daniel Noble" w:date="2018-11-15T11:15:00Z">
        <w:r w:rsidR="00C03A80">
          <w:rPr>
            <w:rStyle w:val="CommentReference"/>
            <w:rFonts w:eastAsiaTheme="minorEastAsia" w:cstheme="minorBidi"/>
            <w:lang w:val="en-AU"/>
          </w:rPr>
          <w:commentReference w:id="163"/>
        </w:r>
      </w:ins>
      <w:ins w:id="165" w:author="Daniel Noble" w:date="2018-11-15T10:37:00Z">
        <w:r w:rsidR="005E35FB">
          <w:rPr>
            <w:lang w:val="en-AU"/>
          </w:rPr>
          <w:t xml:space="preserve">. </w:t>
        </w:r>
      </w:ins>
      <w:commentRangeEnd w:id="160"/>
      <w:ins w:id="166" w:author="Daniel Noble" w:date="2018-11-15T11:02:00Z">
        <w:r w:rsidR="00EB291B">
          <w:rPr>
            <w:rStyle w:val="CommentReference"/>
            <w:rFonts w:eastAsiaTheme="minorEastAsia" w:cstheme="minorBidi"/>
            <w:lang w:val="en-AU"/>
          </w:rPr>
          <w:commentReference w:id="160"/>
        </w:r>
      </w:ins>
      <w:ins w:id="167" w:author="Daniel Noble" w:date="2018-11-15T10:37:00Z">
        <w:r w:rsidR="005E35FB">
          <w:rPr>
            <w:lang w:val="en-AU"/>
          </w:rPr>
          <w:t xml:space="preserve">Additionally, individuals of the same weight can vary in body composition, metabolic machinery and mitochondrial concentration, which can result in drastic differences in metabolic rate </w:t>
        </w:r>
      </w:ins>
      <w:ins w:id="168" w:author="Daniel Noble" w:date="2018-11-15T11:27:00Z">
        <w:r w:rsidR="00BA723C">
          <w:rPr>
            <w:lang w:val="en-AU"/>
          </w:rPr>
          <w:t xml:space="preserve">and how it responds to the environment </w:t>
        </w:r>
      </w:ins>
      <w:ins w:id="169" w:author="Daniel Noble" w:date="2018-11-15T10:37:00Z">
        <w:r w:rsidR="005E35FB">
          <w:rPr>
            <w:rFonts w:eastAsiaTheme="minorHAnsi"/>
            <w:lang w:val="en-US"/>
          </w:rPr>
          <w:t xml:space="preserve">{Steyermark:2005bx}. </w:t>
        </w:r>
        <w:commentRangeStart w:id="170"/>
        <w:r w:rsidR="005E35FB">
          <w:rPr>
            <w:lang w:val="en-AU"/>
          </w:rPr>
          <w:t xml:space="preserve">Numerous studies have also found that scaling exponents </w:t>
        </w:r>
      </w:ins>
      <w:ins w:id="171" w:author="Daniel Noble" w:date="2018-11-15T11:42:00Z">
        <w:r w:rsidR="00B212BD">
          <w:rPr>
            <w:lang w:val="en-AU"/>
          </w:rPr>
          <w:t xml:space="preserve">to </w:t>
        </w:r>
      </w:ins>
      <w:ins w:id="172" w:author="Daniel Noble" w:date="2018-11-15T10:37:00Z">
        <w:r w:rsidR="005E35FB">
          <w:rPr>
            <w:lang w:val="en-AU"/>
          </w:rPr>
          <w:t>vary with temperature</w:t>
        </w:r>
      </w:ins>
      <w:ins w:id="173" w:author="Daniel Noble" w:date="2018-11-15T11:42:00Z">
        <w:r w:rsidR="00B212BD">
          <w:rPr>
            <w:lang w:val="en-AU"/>
          </w:rPr>
          <w:t>,</w:t>
        </w:r>
      </w:ins>
      <w:ins w:id="174" w:author="Daniel Noble" w:date="2018-11-15T10:37:00Z">
        <w:r w:rsidR="005E35FB">
          <w:rPr>
            <w:lang w:val="en-AU"/>
          </w:rPr>
          <w:t xml:space="preserve"> and among closely related species</w:t>
        </w:r>
      </w:ins>
      <w:ins w:id="175" w:author="Daniel Noble" w:date="2018-11-15T11:42:00Z">
        <w:r w:rsidR="00B212BD">
          <w:rPr>
            <w:lang w:val="en-AU"/>
          </w:rPr>
          <w:t xml:space="preserve">, </w:t>
        </w:r>
      </w:ins>
      <w:ins w:id="176" w:author="Daniel Noble" w:date="2018-11-15T10:37:00Z">
        <w:r w:rsidR="005E35FB">
          <w:rPr>
            <w:lang w:val="en-AU"/>
          </w:rPr>
          <w:t xml:space="preserve">which suggests animals adaptively adjust their metabolic rate </w:t>
        </w:r>
      </w:ins>
      <w:ins w:id="177" w:author="Daniel Noble" w:date="2018-11-15T10:41:00Z">
        <w:r w:rsidR="005E35FB">
          <w:rPr>
            <w:lang w:val="en-AU"/>
          </w:rPr>
          <w:t>with changes in</w:t>
        </w:r>
      </w:ins>
      <w:ins w:id="178" w:author="Daniel Noble" w:date="2018-11-15T10:37:00Z">
        <w:r w:rsidR="005E35FB">
          <w:rPr>
            <w:lang w:val="en-AU"/>
          </w:rPr>
          <w:t xml:space="preserve"> body size </w:t>
        </w:r>
      </w:ins>
      <w:ins w:id="179" w:author="Daniel Noble" w:date="2018-11-15T10:41:00Z">
        <w:r w:rsidR="005E35FB">
          <w:rPr>
            <w:lang w:val="en-AU"/>
          </w:rPr>
          <w:t>across</w:t>
        </w:r>
      </w:ins>
      <w:ins w:id="180" w:author="Daniel Noble" w:date="2018-11-15T10:37:00Z">
        <w:r w:rsidR="005E35FB">
          <w:rPr>
            <w:lang w:val="en-AU"/>
          </w:rPr>
          <w:t xml:space="preserve"> different thermal environments </w:t>
        </w:r>
      </w:ins>
      <w:commentRangeEnd w:id="170"/>
      <w:ins w:id="181" w:author="Daniel Noble" w:date="2018-11-15T11:15:00Z">
        <w:r w:rsidR="00C03A80">
          <w:rPr>
            <w:rStyle w:val="CommentReference"/>
            <w:rFonts w:eastAsiaTheme="minorEastAsia" w:cstheme="minorBidi"/>
            <w:lang w:val="en-AU"/>
          </w:rPr>
          <w:commentReference w:id="170"/>
        </w:r>
      </w:ins>
      <w:ins w:id="182" w:author="Daniel Noble" w:date="2018-11-15T10:37:00Z">
        <w:r w:rsidR="005E35FB">
          <w:rPr>
            <w:lang w:val="en-AU"/>
          </w:rPr>
          <w:t>(</w:t>
        </w:r>
        <w:r w:rsidR="005E35FB">
          <w:rPr>
            <w:lang w:val="en-AU"/>
          </w:rPr>
          <w:fldChar w:fldCharType="begin"/>
        </w:r>
      </w:ins>
      <w:r w:rsidR="000F5C23">
        <w:rPr>
          <w:lang w:val="en-AU"/>
        </w:rPr>
        <w:instrText xml:space="preserve"> ADDIN PAPERS2_CITATIONS &lt;citation&gt;&lt;priority&gt;0&lt;/priority&gt;&lt;uuid&gt;54EE4461-B345-47A0-B705-6BDD48C078C9&lt;/uuid&gt;&lt;publications&gt;&lt;publication&gt;&lt;subtype&gt;400&lt;/subtype&gt;&lt;publisher&gt;Blackwell Publishing, Ltd.&lt;/publisher&gt;&lt;title&gt;Is there a Universal Temperature Dependence of metabolism?&lt;/title&gt;&lt;url&gt;http://onlinelibrary.wiley.com/doi/10.1111/j.0269-8463.2004.00842.x/full&lt;/url&gt;&lt;volume&gt;18&lt;/volume&gt;&lt;publication_date&gt;99200404011200000000222000&lt;/publication_date&gt;&lt;uuid&gt;3CCDF45B-8EC7-4DBF-9BED-E36F0BCA2A3A&lt;/uuid&gt;&lt;type&gt;400&lt;/type&gt;&lt;number&gt;2&lt;/number&gt;&lt;doi&gt;10.1111/j.0269-8463.2004.00842.x&lt;/doi&gt;&lt;startpage&gt;252&lt;/startpage&gt;&lt;endpage&gt;256&lt;/endpage&gt;&lt;bundle&gt;&lt;publication&gt;&lt;title&gt;Functional Ecology&lt;/title&gt;&lt;uuid&gt;6C8EC5AD-2EA3-49E8-9900-637D53C3674F&lt;/uuid&gt;&lt;subtype&gt;-100&lt;/subtype&gt;&lt;publisher&gt;Blackwell Publishing Ltd&lt;/publisher&gt;&lt;type&gt;-100&lt;/type&gt;&lt;/publication&gt;&lt;/bundle&gt;&lt;authors&gt;&lt;author&gt;&lt;lastName&gt;Clarke&lt;/lastName&gt;&lt;firstName&gt;A&lt;/firstName&gt;&lt;/author&gt;&lt;/authors&gt;&lt;/publication&gt;&lt;/publications&gt;&lt;cites&gt;&lt;/cites&gt;&lt;/citation&gt;</w:instrText>
      </w:r>
      <w:ins w:id="183" w:author="Daniel Noble" w:date="2018-11-15T10:37:00Z">
        <w:r w:rsidR="005E35FB">
          <w:rPr>
            <w:lang w:val="en-AU"/>
          </w:rPr>
          <w:fldChar w:fldCharType="separate"/>
        </w:r>
        <w:r w:rsidR="005E35FB">
          <w:rPr>
            <w:rFonts w:eastAsiaTheme="minorHAnsi"/>
            <w:lang w:val="en-US"/>
          </w:rPr>
          <w:t>{Clarke:2004fv}</w:t>
        </w:r>
        <w:r w:rsidR="005E35FB">
          <w:rPr>
            <w:lang w:val="en-AU"/>
          </w:rPr>
          <w:fldChar w:fldCharType="end"/>
        </w:r>
        <w:r w:rsidR="005E35FB">
          <w:rPr>
            <w:lang w:val="en-AU"/>
          </w:rPr>
          <w:t>). Ecological differences between species such as foraging mode, endo-/</w:t>
        </w:r>
      </w:ins>
      <w:ins w:id="184" w:author="Daniel Noble" w:date="2018-11-15T11:00:00Z">
        <w:r>
          <w:rPr>
            <w:lang w:val="en-AU"/>
          </w:rPr>
          <w:t xml:space="preserve"> </w:t>
        </w:r>
      </w:ins>
      <w:proofErr w:type="spellStart"/>
      <w:ins w:id="185" w:author="Daniel Noble" w:date="2018-11-15T10:37:00Z">
        <w:r w:rsidR="005E35FB">
          <w:rPr>
            <w:lang w:val="en-AU"/>
          </w:rPr>
          <w:t>ectothermy</w:t>
        </w:r>
        <w:proofErr w:type="spellEnd"/>
        <w:r w:rsidR="005E35FB">
          <w:rPr>
            <w:lang w:val="en-AU"/>
          </w:rPr>
          <w:t xml:space="preserve"> and genome size can, at least in part, explain some of the variation in scaling exponents at higher taxonomic levels, however </w:t>
        </w:r>
      </w:ins>
      <w:ins w:id="186" w:author="Daniel Noble" w:date="2018-11-15T11:16:00Z">
        <w:r w:rsidR="00B071DB">
          <w:rPr>
            <w:lang w:val="en-AU"/>
          </w:rPr>
          <w:t xml:space="preserve">much of </w:t>
        </w:r>
      </w:ins>
      <w:ins w:id="187" w:author="Daniel Noble" w:date="2018-11-15T11:15:00Z">
        <w:r w:rsidR="00B071DB">
          <w:rPr>
            <w:lang w:val="en-AU"/>
          </w:rPr>
          <w:t>our und</w:t>
        </w:r>
      </w:ins>
      <w:ins w:id="188" w:author="Daniel Noble" w:date="2018-11-15T11:16:00Z">
        <w:r w:rsidR="00B071DB">
          <w:rPr>
            <w:lang w:val="en-AU"/>
          </w:rPr>
          <w:t xml:space="preserve">erstanding of </w:t>
        </w:r>
      </w:ins>
      <w:ins w:id="189" w:author="Daniel Noble" w:date="2018-11-15T11:28:00Z">
        <w:r w:rsidR="00A33312">
          <w:rPr>
            <w:lang w:val="en-AU"/>
          </w:rPr>
          <w:t>the mechanisms</w:t>
        </w:r>
      </w:ins>
      <w:ins w:id="190" w:author="Daniel Noble" w:date="2018-11-15T11:16:00Z">
        <w:r w:rsidR="00B071DB">
          <w:rPr>
            <w:lang w:val="en-AU"/>
          </w:rPr>
          <w:t xml:space="preserve"> driv</w:t>
        </w:r>
      </w:ins>
      <w:ins w:id="191" w:author="Daniel Noble" w:date="2018-11-15T11:28:00Z">
        <w:r w:rsidR="00A33312">
          <w:rPr>
            <w:lang w:val="en-AU"/>
          </w:rPr>
          <w:t>ing</w:t>
        </w:r>
      </w:ins>
      <w:ins w:id="192" w:author="Daniel Noble" w:date="2018-11-15T11:16:00Z">
        <w:r w:rsidR="00B071DB">
          <w:rPr>
            <w:lang w:val="en-AU"/>
          </w:rPr>
          <w:t xml:space="preserve"> this </w:t>
        </w:r>
      </w:ins>
      <w:ins w:id="193" w:author="Daniel Noble" w:date="2018-11-15T10:37:00Z">
        <w:r w:rsidR="005E35FB">
          <w:rPr>
            <w:lang w:val="en-AU"/>
          </w:rPr>
          <w:t xml:space="preserve">variability remain elusive (reviewed in Glazier 2005, Uyeda et al 2017). While interspecific variation in scaling exponents may have true biological meaning, it may also be due to an ‘ecological fallacy’ where the scaling relationship described at one level of variation is incorrectly attributed to higher levels (Van de pol, 2009). In other words, scaling relationships at the intra-individual level can </w:t>
        </w:r>
      </w:ins>
      <w:ins w:id="194" w:author="Daniel Noble" w:date="2018-11-15T11:16:00Z">
        <w:r w:rsidR="00B071DB">
          <w:rPr>
            <w:lang w:val="en-AU"/>
          </w:rPr>
          <w:t>impact</w:t>
        </w:r>
      </w:ins>
      <w:ins w:id="195" w:author="Daniel Noble" w:date="2018-11-15T10:37:00Z">
        <w:r w:rsidR="005E35FB">
          <w:rPr>
            <w:lang w:val="en-AU"/>
          </w:rPr>
          <w:t xml:space="preserve"> inter-individual estimates. It is therefore important to decompose hierarchical variation in metabolic rate if the goal is to use these estimates for predicting population processes. </w:t>
        </w:r>
      </w:ins>
    </w:p>
    <w:p w14:paraId="6D316D5C" w14:textId="3758EAE8" w:rsidR="005E4FD4" w:rsidRDefault="00A33312" w:rsidP="007D7B1B">
      <w:pPr>
        <w:pStyle w:val="Thesisbodytext"/>
        <w:spacing w:line="360" w:lineRule="auto"/>
        <w:ind w:firstLine="720"/>
        <w:rPr>
          <w:ins w:id="196" w:author="Daniel Noble" w:date="2018-11-15T12:10:00Z"/>
        </w:rPr>
      </w:pPr>
      <w:ins w:id="197" w:author="Daniel Noble" w:date="2018-11-15T11:29:00Z">
        <w:r>
          <w:t>Variation in m</w:t>
        </w:r>
      </w:ins>
      <w:ins w:id="198" w:author="Daniel Noble" w:date="2018-11-15T11:06:00Z">
        <w:r w:rsidR="00686528">
          <w:t xml:space="preserve">etabolic plasticity across individuals </w:t>
        </w:r>
        <w:r w:rsidR="00AB6659">
          <w:t xml:space="preserve">maybe a key driver </w:t>
        </w:r>
      </w:ins>
      <w:ins w:id="199" w:author="Daniel Noble" w:date="2018-11-15T11:33:00Z">
        <w:r w:rsidR="0033598D">
          <w:t>explaining</w:t>
        </w:r>
      </w:ins>
      <w:ins w:id="200" w:author="Daniel Noble" w:date="2018-11-15T11:06:00Z">
        <w:r w:rsidR="00AB6659">
          <w:t xml:space="preserve"> </w:t>
        </w:r>
      </w:ins>
      <w:commentRangeStart w:id="201"/>
      <w:ins w:id="202" w:author="Daniel Noble" w:date="2018-11-15T11:47:00Z">
        <w:r w:rsidR="00C8741B">
          <w:t>differences</w:t>
        </w:r>
      </w:ins>
      <w:ins w:id="203" w:author="Daniel Noble" w:date="2018-11-15T11:06:00Z">
        <w:r w:rsidR="00AB6659">
          <w:t xml:space="preserve"> in scaling </w:t>
        </w:r>
      </w:ins>
      <w:ins w:id="204" w:author="Daniel Noble" w:date="2018-11-15T11:07:00Z">
        <w:r w:rsidR="00AB6659">
          <w:t xml:space="preserve">coefficients </w:t>
        </w:r>
      </w:ins>
      <w:ins w:id="205" w:author="Daniel Noble" w:date="2018-11-15T11:47:00Z">
        <w:r w:rsidR="00C8741B">
          <w:t>across studies</w:t>
        </w:r>
      </w:ins>
      <w:commentRangeEnd w:id="201"/>
      <w:ins w:id="206" w:author="Daniel Noble" w:date="2018-11-15T12:09:00Z">
        <w:r w:rsidR="001C71A6">
          <w:rPr>
            <w:rStyle w:val="CommentReference"/>
            <w:rFonts w:ascii="Times New Roman" w:hAnsi="Times New Roman"/>
          </w:rPr>
          <w:commentReference w:id="201"/>
        </w:r>
      </w:ins>
      <w:ins w:id="207" w:author="Daniel Noble" w:date="2018-11-15T11:34:00Z">
        <w:r w:rsidR="0033598D">
          <w:t>. I</w:t>
        </w:r>
      </w:ins>
      <w:ins w:id="208" w:author="Daniel Noble" w:date="2018-11-15T11:22:00Z">
        <w:r w:rsidR="00CB03FD">
          <w:t xml:space="preserve">ndividuals are known to plastically respond to the environment </w:t>
        </w:r>
      </w:ins>
      <w:ins w:id="209" w:author="Daniel Noble" w:date="2018-11-15T11:23:00Z">
        <w:r w:rsidR="00CB03FD">
          <w:t xml:space="preserve">(i.e., exhibit a </w:t>
        </w:r>
      </w:ins>
      <w:ins w:id="210" w:author="Daniel Noble" w:date="2018-11-15T11:43:00Z">
        <w:r w:rsidR="00B212BD">
          <w:t>‘</w:t>
        </w:r>
      </w:ins>
      <w:ins w:id="211" w:author="Daniel Noble" w:date="2018-11-15T11:34:00Z">
        <w:r w:rsidR="0033598D">
          <w:t xml:space="preserve">metabolic </w:t>
        </w:r>
      </w:ins>
      <w:ins w:id="212" w:author="Daniel Noble" w:date="2018-11-15T11:23:00Z">
        <w:r w:rsidR="00CB03FD">
          <w:t>norm of reaction</w:t>
        </w:r>
      </w:ins>
      <w:ins w:id="213" w:author="Daniel Noble" w:date="2018-11-15T11:43:00Z">
        <w:r w:rsidR="00B212BD">
          <w:t>’</w:t>
        </w:r>
      </w:ins>
      <w:ins w:id="214" w:author="Daniel Noble" w:date="2018-11-15T11:23:00Z">
        <w:r w:rsidR="00CB03FD">
          <w:t>)</w:t>
        </w:r>
      </w:ins>
      <w:ins w:id="215" w:author="Daniel Noble" w:date="2018-11-15T11:49:00Z">
        <w:r w:rsidR="008F7D9C">
          <w:t>, yet repeatable metabolic reaction norms in response to temperature have been reported in only a few species</w:t>
        </w:r>
        <w:r w:rsidR="008F7D9C" w:rsidRPr="005D1DD6">
          <w:t xml:space="preserve"> (</w:t>
        </w:r>
        <w:r w:rsidR="008F7D9C" w:rsidRPr="005D1DD6">
          <w:fldChar w:fldCharType="begin"/>
        </w:r>
      </w:ins>
      <w:r w:rsidR="000F5C23">
        <w:instrText xml:space="preserve"> ADDIN PAPERS2_CITATIONS &lt;citation&gt;&lt;priority&gt;0&lt;/priority&gt;&lt;uuid&gt;591AF56E-C81F-4A05-990B-C897988C0CC2&lt;/uuid&gt;&lt;publications&gt;&lt;publication&gt;&lt;subtype&gt;400&lt;/subtype&gt;&lt;title&gt;Individual variation in metabolic reaction norms over ambient temperature causes low correlation between basal and standard metabolic rate&lt;/title&gt;&lt;url&gt;http://jeb.biologists.org/lookup/doi/10.1242/jeb.160069&lt;/url&gt;&lt;publication_date&gt;99201707061200000000222000&lt;/publication_date&gt;&lt;uuid&gt;3BD783E2-2CD3-4CFA-A7A1-3A7C99272AD4&lt;/uuid&gt;&lt;type&gt;400&lt;/type&gt;&lt;citekey&gt;Briga:2017dr&lt;/citekey&gt;&lt;doi&gt;10.1242/jeb.160069&lt;/doi&gt;&lt;startpage&gt;jeb.160069&lt;/start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Briga&lt;/lastName&gt;&lt;firstName&gt;Michael&lt;/firstName&gt;&lt;/author&gt;&lt;author&gt;&lt;lastName&gt;Verhulst&lt;/lastName&gt;&lt;firstName&gt;Simon&lt;/firstName&gt;&lt;/author&gt;&lt;/authors&gt;&lt;/publication&gt;&lt;/publications&gt;&lt;cites&gt;&lt;/cites&gt;&lt;/citation&gt;</w:instrText>
      </w:r>
      <w:ins w:id="216" w:author="Daniel Noble" w:date="2018-11-15T11:49:00Z">
        <w:r w:rsidR="008F7D9C" w:rsidRPr="005D1DD6">
          <w:fldChar w:fldCharType="separate"/>
        </w:r>
        <w:r w:rsidR="008F7D9C" w:rsidRPr="005D1DD6">
          <w:rPr>
            <w:rFonts w:eastAsiaTheme="minorHAnsi"/>
            <w:lang w:val="en-US"/>
          </w:rPr>
          <w:t>{Briga:2017dr}</w:t>
        </w:r>
        <w:r w:rsidR="008F7D9C" w:rsidRPr="005D1DD6">
          <w:fldChar w:fldCharType="end"/>
        </w:r>
        <w:r w:rsidR="008F7D9C" w:rsidRPr="005D1DD6">
          <w:t xml:space="preserve">, </w:t>
        </w:r>
        <w:r w:rsidR="008F7D9C" w:rsidRPr="005D1DD6">
          <w:rPr>
            <w:rFonts w:eastAsiaTheme="minorHAnsi"/>
            <w:lang w:val="en-US"/>
          </w:rPr>
          <w:t>{Careau:2014bm}</w:t>
        </w:r>
        <w:r w:rsidR="008F7D9C" w:rsidRPr="005D1DD6">
          <w:t>).</w:t>
        </w:r>
      </w:ins>
      <w:ins w:id="217" w:author="Daniel Noble" w:date="2018-11-15T11:23:00Z">
        <w:r w:rsidR="00CB03FD">
          <w:t xml:space="preserve"> </w:t>
        </w:r>
      </w:ins>
      <w:ins w:id="218" w:author="Daniel Noble" w:date="2018-11-15T11:43:00Z">
        <w:r w:rsidR="00B212BD">
          <w:t>C</w:t>
        </w:r>
      </w:ins>
      <w:ins w:id="219" w:author="Daniel Noble" w:date="2018-11-15T11:29:00Z">
        <w:r>
          <w:t xml:space="preserve">onsistent individual variation in how metabolism changes </w:t>
        </w:r>
      </w:ins>
      <w:ins w:id="220" w:author="Daniel Noble" w:date="2018-11-15T11:30:00Z">
        <w:r>
          <w:t>with the environment</w:t>
        </w:r>
      </w:ins>
      <w:ins w:id="221" w:author="Daniel Noble" w:date="2018-11-15T11:47:00Z">
        <w:r w:rsidR="00C8741B">
          <w:t xml:space="preserve"> suggests</w:t>
        </w:r>
      </w:ins>
      <w:ins w:id="222" w:author="Daniel Noble" w:date="2018-11-15T11:48:00Z">
        <w:r w:rsidR="00C8741B">
          <w:t xml:space="preserve"> </w:t>
        </w:r>
        <w:commentRangeStart w:id="223"/>
        <w:r w:rsidR="00C8741B">
          <w:t xml:space="preserve">intrinsic </w:t>
        </w:r>
        <w:r w:rsidR="008F7D9C">
          <w:t xml:space="preserve">environmental </w:t>
        </w:r>
        <w:proofErr w:type="gramStart"/>
        <w:r w:rsidR="008F7D9C">
          <w:t xml:space="preserve">and </w:t>
        </w:r>
      </w:ins>
      <w:ins w:id="224" w:author="Daniel Noble" w:date="2018-11-15T11:35:00Z">
        <w:r w:rsidR="0033598D">
          <w:t>,</w:t>
        </w:r>
      </w:ins>
      <w:proofErr w:type="gramEnd"/>
      <w:ins w:id="225" w:author="Daniel Noble" w:date="2018-11-15T11:30:00Z">
        <w:r>
          <w:t xml:space="preserve"> </w:t>
        </w:r>
      </w:ins>
      <w:commentRangeStart w:id="226"/>
      <w:commentRangeEnd w:id="226"/>
      <w:ins w:id="227" w:author="Daniel Noble" w:date="2018-11-15T11:11:00Z">
        <w:r w:rsidR="00B407A5">
          <w:rPr>
            <w:rStyle w:val="CommentReference"/>
          </w:rPr>
          <w:commentReference w:id="226"/>
        </w:r>
      </w:ins>
      <w:ins w:id="228" w:author="Daniel Noble" w:date="2018-11-15T11:34:00Z">
        <w:r w:rsidR="0033598D">
          <w:t>along with</w:t>
        </w:r>
      </w:ins>
      <w:ins w:id="229" w:author="Daniel Noble" w:date="2018-11-15T11:08:00Z">
        <w:r w:rsidR="00AB6659">
          <w:t xml:space="preserve"> </w:t>
        </w:r>
      </w:ins>
      <w:ins w:id="230" w:author="Daniel Noble" w:date="2018-11-15T11:30:00Z">
        <w:r>
          <w:t xml:space="preserve">how </w:t>
        </w:r>
      </w:ins>
      <w:ins w:id="231" w:author="Daniel Noble" w:date="2018-11-15T11:08:00Z">
        <w:r w:rsidR="00AB6659">
          <w:t xml:space="preserve">selection </w:t>
        </w:r>
      </w:ins>
      <w:ins w:id="232" w:author="Daniel Noble" w:date="2018-11-15T11:30:00Z">
        <w:r>
          <w:t xml:space="preserve">acts </w:t>
        </w:r>
      </w:ins>
      <w:ins w:id="233" w:author="Daniel Noble" w:date="2018-11-15T11:08:00Z">
        <w:r w:rsidR="00AB6659">
          <w:t xml:space="preserve">on </w:t>
        </w:r>
      </w:ins>
      <w:ins w:id="234" w:author="Daniel Noble" w:date="2018-11-15T11:30:00Z">
        <w:r>
          <w:t xml:space="preserve">this </w:t>
        </w:r>
      </w:ins>
      <w:ins w:id="235" w:author="Daniel Noble" w:date="2018-11-15T11:08:00Z">
        <w:r w:rsidR="00AB6659">
          <w:t>variation</w:t>
        </w:r>
      </w:ins>
      <w:ins w:id="236" w:author="Daniel Noble" w:date="2018-11-15T11:35:00Z">
        <w:r w:rsidR="0033598D">
          <w:t xml:space="preserve"> to </w:t>
        </w:r>
      </w:ins>
      <w:ins w:id="237" w:author="Daniel Noble" w:date="2018-11-15T11:08:00Z">
        <w:r w:rsidR="00AB6659">
          <w:t>drive</w:t>
        </w:r>
      </w:ins>
      <w:ins w:id="238" w:author="Daniel Noble" w:date="2018-11-15T11:18:00Z">
        <w:r w:rsidR="001715A6">
          <w:t xml:space="preserve"> </w:t>
        </w:r>
      </w:ins>
      <w:ins w:id="239" w:author="Daniel Noble" w:date="2018-11-15T11:30:00Z">
        <w:r>
          <w:t xml:space="preserve">evolutionary </w:t>
        </w:r>
      </w:ins>
      <w:ins w:id="240" w:author="Daniel Noble" w:date="2018-11-15T11:18:00Z">
        <w:r w:rsidR="001715A6">
          <w:t>shifts</w:t>
        </w:r>
      </w:ins>
      <w:ins w:id="241" w:author="Daniel Noble" w:date="2018-11-15T11:35:00Z">
        <w:r w:rsidR="0033598D">
          <w:t>,</w:t>
        </w:r>
      </w:ins>
      <w:ins w:id="242" w:author="Daniel Noble" w:date="2018-11-15T11:18:00Z">
        <w:r w:rsidR="001715A6">
          <w:t xml:space="preserve"> </w:t>
        </w:r>
      </w:ins>
      <w:ins w:id="243" w:author="Daniel Noble" w:date="2018-11-15T11:23:00Z">
        <w:r w:rsidR="00CB03FD">
          <w:t xml:space="preserve">may </w:t>
        </w:r>
      </w:ins>
      <w:ins w:id="244" w:author="Daniel Noble" w:date="2018-11-15T11:35:00Z">
        <w:r w:rsidR="0033598D">
          <w:t>explain shifts in</w:t>
        </w:r>
      </w:ins>
      <w:ins w:id="245" w:author="Daniel Noble" w:date="2018-11-15T11:23:00Z">
        <w:r w:rsidR="00CB03FD">
          <w:t xml:space="preserve"> scaling relationships </w:t>
        </w:r>
      </w:ins>
      <w:ins w:id="246" w:author="Daniel Noble" w:date="2018-11-15T11:36:00Z">
        <w:r w:rsidR="0033598D">
          <w:t>across taxa</w:t>
        </w:r>
      </w:ins>
      <w:commentRangeEnd w:id="223"/>
      <w:ins w:id="247" w:author="Daniel Noble" w:date="2018-11-15T12:07:00Z">
        <w:r w:rsidR="008030C6">
          <w:rPr>
            <w:rStyle w:val="CommentReference"/>
            <w:rFonts w:ascii="Times New Roman" w:hAnsi="Times New Roman"/>
          </w:rPr>
          <w:commentReference w:id="223"/>
        </w:r>
      </w:ins>
      <w:ins w:id="248" w:author="Daniel Noble" w:date="2018-11-15T11:36:00Z">
        <w:r w:rsidR="0033598D">
          <w:t xml:space="preserve"> </w:t>
        </w:r>
      </w:ins>
      <w:commentRangeStart w:id="249"/>
      <w:ins w:id="250" w:author="Daniel Noble" w:date="2018-11-15T11:18:00Z">
        <w:r w:rsidR="001715A6">
          <w:t>(REFS</w:t>
        </w:r>
        <w:commentRangeEnd w:id="249"/>
        <w:r w:rsidR="001715A6">
          <w:rPr>
            <w:rStyle w:val="CommentReference"/>
            <w:rFonts w:ascii="Times New Roman" w:hAnsi="Times New Roman"/>
          </w:rPr>
          <w:commentReference w:id="249"/>
        </w:r>
        <w:r w:rsidR="001715A6">
          <w:t>)</w:t>
        </w:r>
      </w:ins>
      <w:ins w:id="251" w:author="Daniel Noble" w:date="2018-11-15T11:30:00Z">
        <w:r>
          <w:t>. Despite the</w:t>
        </w:r>
      </w:ins>
      <w:ins w:id="252" w:author="Daniel Noble" w:date="2018-11-15T11:36:00Z">
        <w:r w:rsidR="0033598D">
          <w:t xml:space="preserve"> </w:t>
        </w:r>
        <w:r w:rsidR="00E66B1F">
          <w:t>evolutionary</w:t>
        </w:r>
        <w:r w:rsidR="0033598D">
          <w:t xml:space="preserve"> and ecological</w:t>
        </w:r>
      </w:ins>
      <w:ins w:id="253" w:author="Daniel Noble" w:date="2018-11-15T11:30:00Z">
        <w:r>
          <w:t xml:space="preserve"> importance in understanding </w:t>
        </w:r>
      </w:ins>
      <w:ins w:id="254" w:author="Daniel Noble" w:date="2018-11-15T11:19:00Z">
        <w:r w:rsidR="007F7FE9">
          <w:t>the repeatability of metabolic plasticity</w:t>
        </w:r>
      </w:ins>
      <w:ins w:id="255" w:author="Daniel Noble" w:date="2018-11-15T11:31:00Z">
        <w:r>
          <w:t xml:space="preserve"> few studies have quantified </w:t>
        </w:r>
      </w:ins>
      <w:ins w:id="256" w:author="Daniel Noble" w:date="2018-11-15T11:32:00Z">
        <w:r>
          <w:t xml:space="preserve">how </w:t>
        </w:r>
        <w:r>
          <w:lastRenderedPageBreak/>
          <w:t xml:space="preserve">changes brought about by the environment affect population-level scaling coefficients (REFS). </w:t>
        </w:r>
      </w:ins>
    </w:p>
    <w:p w14:paraId="508EE93F" w14:textId="7E6C0C6B" w:rsidR="007D7B1B" w:rsidRDefault="00C70120" w:rsidP="007D7B1B">
      <w:pPr>
        <w:pStyle w:val="Thesisbodytext"/>
        <w:spacing w:line="360" w:lineRule="auto"/>
        <w:ind w:firstLine="720"/>
        <w:rPr>
          <w:ins w:id="257" w:author="Daniel Noble" w:date="2018-11-15T10:57:00Z"/>
        </w:rPr>
      </w:pPr>
      <w:ins w:id="258" w:author="Daniel Noble" w:date="2018-11-15T12:07:00Z">
        <w:r>
          <w:t xml:space="preserve">Part of the challenge in </w:t>
        </w:r>
      </w:ins>
      <w:ins w:id="259" w:author="Daniel Noble" w:date="2018-11-15T12:08:00Z">
        <w:r>
          <w:t xml:space="preserve">addressing </w:t>
        </w:r>
      </w:ins>
      <w:ins w:id="260" w:author="Daniel Noble" w:date="2018-11-15T12:11:00Z">
        <w:r w:rsidR="00480E83">
          <w:t>the degree to which metabolic plasticity is repeatable</w:t>
        </w:r>
      </w:ins>
      <w:ins w:id="261" w:author="Daniel Noble" w:date="2018-11-15T12:08:00Z">
        <w:r>
          <w:t xml:space="preserve"> is the fact that repeated measurements of individual reaction norms are logistically challenging and that there are multiple ways in which plasticity itself can be modelled. </w:t>
        </w:r>
      </w:ins>
      <w:ins w:id="262" w:author="Daniel Noble" w:date="2018-11-15T10:57:00Z">
        <w:r w:rsidR="007D7B1B">
          <w:t>Two</w:t>
        </w:r>
        <w:commentRangeStart w:id="263"/>
        <w:r w:rsidR="007D7B1B">
          <w:t xml:space="preserve"> approaches in modelling </w:t>
        </w:r>
      </w:ins>
      <w:ins w:id="264" w:author="Daniel Noble" w:date="2018-11-15T12:10:00Z">
        <w:r w:rsidR="005E4FD4">
          <w:t xml:space="preserve">plasticity </w:t>
        </w:r>
      </w:ins>
      <w:ins w:id="265" w:author="Daniel Noble" w:date="2018-11-15T10:57:00Z">
        <w:r w:rsidR="007D7B1B">
          <w:t>are prevalent and debated in evolutionary biology (</w:t>
        </w:r>
        <w:r w:rsidR="007D7B1B">
          <w:rPr>
            <w:rFonts w:eastAsiaTheme="minorHAnsi" w:cs="Times"/>
            <w:lang w:val="en-US"/>
          </w:rPr>
          <w:t>{Via:1995hm}, {Hunt:2014wo}</w:t>
        </w:r>
        <w:r w:rsidR="007D7B1B">
          <w:t xml:space="preserve">). The character-state </w:t>
        </w:r>
        <w:commentRangeEnd w:id="263"/>
        <w:r w:rsidR="007D7B1B">
          <w:rPr>
            <w:rStyle w:val="CommentReference"/>
          </w:rPr>
          <w:commentReference w:id="263"/>
        </w:r>
        <w:r w:rsidR="007D7B1B">
          <w:t>approach models phenotypic change in a set of environments as discrete ‘</w:t>
        </w:r>
        <w:proofErr w:type="gramStart"/>
        <w:r w:rsidR="007D7B1B">
          <w:t>states’</w:t>
        </w:r>
        <w:proofErr w:type="gramEnd"/>
        <w:r w:rsidR="007D7B1B">
          <w:t>. Under this line of thinking, selection pressures can vary between</w:t>
        </w:r>
        <w:r w:rsidR="007D7B1B" w:rsidRPr="00DA3396">
          <w:t xml:space="preserve"> </w:t>
        </w:r>
        <w:r w:rsidR="007D7B1B">
          <w:t xml:space="preserve">environments and the mean phenotypic values in each environment are subjected to selection. Whereas in the function-valued approach (also known as ‘polynomial’ approach, </w:t>
        </w:r>
        <w:proofErr w:type="gramStart"/>
        <w:r w:rsidR="007D7B1B">
          <w:t>Via</w:t>
        </w:r>
        <w:proofErr w:type="gramEnd"/>
        <w:r w:rsidR="007D7B1B">
          <w:t xml:space="preserve"> et al 1995), phenotypic changes in a trait across an environmental range is described by a mathematical function. Under this approach, selection pressure is assumed to be equal across all environments and model parameters e.g. intercept and slope are the main targets of selection. Given that t</w:t>
        </w:r>
        <w:r w:rsidR="007D7B1B" w:rsidRPr="007B38E4">
          <w:t>he same phenotypic trait measured in multiple environ</w:t>
        </w:r>
        <w:r w:rsidR="007D7B1B">
          <w:t xml:space="preserve">ments are inherently correlated and may give rise to evolutionary </w:t>
        </w:r>
        <w:r w:rsidR="007D7B1B" w:rsidRPr="007B38E4">
          <w:t xml:space="preserve">constraints </w:t>
        </w:r>
        <w:r w:rsidR="007D7B1B">
          <w:t>on the reaction norm Non-zero covariances between character states in different environments, and between the intercept and slope can dictate the extent to which these must evolve in tandem. While the conceptual differences between the modelling approaches have sparked debates,</w:t>
        </w:r>
        <w:r w:rsidR="007D7B1B" w:rsidRPr="00035318">
          <w:t xml:space="preserve"> </w:t>
        </w:r>
        <w:r w:rsidR="007D7B1B">
          <w:t xml:space="preserve">both approaches can provide valuable insight on how the shape of thermal reaction norms can evolve. To the best of our knowledge, no study has assessed the merits of both approaches in understanding individual variation in reaction norms. </w:t>
        </w:r>
      </w:ins>
    </w:p>
    <w:p w14:paraId="5AB0F51B" w14:textId="6F0220FF" w:rsidR="005E35FB" w:rsidRDefault="005E35FB" w:rsidP="00CE0FEB">
      <w:pPr>
        <w:spacing w:line="360" w:lineRule="auto"/>
        <w:jc w:val="both"/>
        <w:rPr>
          <w:ins w:id="266" w:author="Daniel Noble" w:date="2018-11-15T10:36:00Z"/>
        </w:rPr>
      </w:pPr>
    </w:p>
    <w:p w14:paraId="25B910C0" w14:textId="33D3F5CC" w:rsidR="00CE0FEB" w:rsidRPr="00FE1488" w:rsidDel="00AB6659" w:rsidRDefault="00CE0FEB">
      <w:pPr>
        <w:spacing w:line="360" w:lineRule="auto"/>
        <w:jc w:val="both"/>
        <w:rPr>
          <w:del w:id="267" w:author="Daniel Noble" w:date="2018-11-15T11:08:00Z"/>
          <w:moveTo w:id="268" w:author="Daniel Noble" w:date="2018-11-15T08:42:00Z"/>
        </w:rPr>
        <w:pPrChange w:id="269" w:author="Daniel Noble" w:date="2018-11-15T08:43:00Z">
          <w:pPr>
            <w:spacing w:line="360" w:lineRule="auto"/>
          </w:pPr>
        </w:pPrChange>
      </w:pPr>
      <w:commentRangeStart w:id="270"/>
      <w:moveTo w:id="271" w:author="Daniel Noble" w:date="2018-11-15T08:42:00Z">
        <w:r>
          <w:t>Thermal plasticity may</w:t>
        </w:r>
        <w:r w:rsidRPr="00FE1488">
          <w:t xml:space="preserve"> </w:t>
        </w:r>
        <w:r>
          <w:t xml:space="preserve">undergo </w:t>
        </w:r>
        <w:r w:rsidRPr="00FE1488">
          <w:t>natural selection if it</w:t>
        </w:r>
        <w:r>
          <w:t xml:space="preserve"> is heritable and</w:t>
        </w:r>
        <w:r w:rsidRPr="00FE1488">
          <w:t xml:space="preserve"> </w:t>
        </w:r>
        <w:r>
          <w:t>varies</w:t>
        </w:r>
        <w:r w:rsidRPr="00FE1488">
          <w:t xml:space="preserve"> </w:t>
        </w:r>
        <w:r>
          <w:t xml:space="preserve">consistently over time. One method to assess the evolutionary significance of reaction norms is to first quantify its repeatability (also known as the intra-class coefficient, </w:t>
        </w:r>
        <w:r>
          <w:rPr>
            <w:rFonts w:eastAsiaTheme="minorHAnsi"/>
            <w:lang w:val="en-US"/>
          </w:rPr>
          <w:t>{Nakagawa:2010hv}</w:t>
        </w:r>
        <w:r>
          <w:t xml:space="preserve">). This requires repeated measures of thermal reaction norms over long time-scales because repeatability of metabolic rate is known to decline with time </w:t>
        </w:r>
        <w:r>
          <w:rPr>
            <w:rFonts w:eastAsiaTheme="minorHAnsi"/>
            <w:lang w:val="en-US"/>
          </w:rPr>
          <w:t>{White:2013gj}</w:t>
        </w:r>
        <w:r>
          <w:t>. Repeatability has been posited to it set the upper limit of heritability because consistent among-individual variation, at least in part, is attributable to genetic variation (</w:t>
        </w:r>
        <w:r>
          <w:rPr>
            <w:rFonts w:eastAsiaTheme="minorHAnsi"/>
            <w:lang w:val="en-US"/>
          </w:rPr>
          <w:t>{Nakagawa:2010hv, Wilson:2018iy}</w:t>
        </w:r>
        <w:r>
          <w:t xml:space="preserve">). In order to </w:t>
        </w:r>
        <w:r w:rsidRPr="008C0A17">
          <w:t xml:space="preserve">understand the </w:t>
        </w:r>
        <w:r>
          <w:t>potential adaptive importance</w:t>
        </w:r>
        <w:r w:rsidRPr="008C0A17">
          <w:t xml:space="preserve"> of individual variation in reaction norms</w:t>
        </w:r>
        <w:r>
          <w:t>, we need m</w:t>
        </w:r>
        <w:r w:rsidRPr="00C57EAB">
          <w:t xml:space="preserve">ore </w:t>
        </w:r>
        <w:r>
          <w:t>estimates</w:t>
        </w:r>
        <w:r w:rsidRPr="008C0A17">
          <w:t xml:space="preserve"> of</w:t>
        </w:r>
        <w:r>
          <w:t xml:space="preserve"> repeatability of thermal reaction norms of metabolic rate, across multiple taxonomic groups at more ecologically relevant time-scales</w:t>
        </w:r>
        <w:r w:rsidDel="00715133">
          <w:t xml:space="preserve"> </w:t>
        </w:r>
        <w:r>
          <w:t xml:space="preserve">. </w:t>
        </w:r>
      </w:moveTo>
      <w:commentRangeEnd w:id="270"/>
      <w:r w:rsidR="00DB68C4">
        <w:rPr>
          <w:rStyle w:val="CommentReference"/>
          <w:rFonts w:eastAsiaTheme="minorEastAsia" w:cstheme="minorBidi"/>
          <w:lang w:val="en-AU"/>
        </w:rPr>
        <w:commentReference w:id="270"/>
      </w:r>
    </w:p>
    <w:moveToRangeEnd w:id="62"/>
    <w:p w14:paraId="261B0BF9" w14:textId="77777777" w:rsidR="00A70E81" w:rsidRDefault="00A70E81">
      <w:pPr>
        <w:spacing w:line="360" w:lineRule="auto"/>
        <w:jc w:val="both"/>
        <w:rPr>
          <w:ins w:id="272" w:author="Daniel Noble" w:date="2018-11-15T08:31:00Z"/>
        </w:rPr>
        <w:pPrChange w:id="273" w:author="Daniel Noble" w:date="2018-11-15T11:08:00Z">
          <w:pPr>
            <w:spacing w:line="360" w:lineRule="auto"/>
          </w:pPr>
        </w:pPrChange>
      </w:pPr>
    </w:p>
    <w:p w14:paraId="4E6590E7" w14:textId="64435FB4" w:rsidR="00444B65" w:rsidDel="00CE0FEB" w:rsidRDefault="00444B65" w:rsidP="00444B65">
      <w:pPr>
        <w:spacing w:line="360" w:lineRule="auto"/>
        <w:rPr>
          <w:del w:id="274" w:author="Daniel Noble" w:date="2018-11-15T08:41:00Z"/>
          <w:lang w:val="en-AU"/>
        </w:rPr>
      </w:pPr>
    </w:p>
    <w:p w14:paraId="2974C177" w14:textId="27BF0331" w:rsidR="00444B65" w:rsidRPr="00927519" w:rsidDel="005E35FB" w:rsidRDefault="00444B65" w:rsidP="00444B65">
      <w:pPr>
        <w:spacing w:line="360" w:lineRule="auto"/>
        <w:rPr>
          <w:del w:id="275" w:author="Daniel Noble" w:date="2018-11-15T10:37:00Z"/>
          <w:lang w:val="en-AU"/>
        </w:rPr>
      </w:pPr>
      <w:del w:id="276" w:author="Daniel Noble" w:date="2018-11-15T10:37:00Z">
        <w:r w:rsidDel="005E35FB">
          <w:rPr>
            <w:lang w:val="en-AU"/>
          </w:rPr>
          <w:delText>Metabolic theories attempt to link the biology of individuals to ecological processes of populations, communities and ecosystems(</w:delText>
        </w:r>
        <w:r w:rsidDel="005E35FB">
          <w:rPr>
            <w:lang w:val="en-AU"/>
          </w:rPr>
          <w:fldChar w:fldCharType="begin"/>
        </w:r>
        <w:r w:rsidDel="005E35FB">
          <w:rPr>
            <w:lang w:val="en-AU"/>
          </w:rPr>
          <w:delInstrText xml:space="preserve"> ADDIN PAPERS2_CITATIONS &lt;citation&gt;&lt;priority&gt;0&lt;/priority&gt;&lt;uuid&gt;7B35E0D5-2821-4958-A82B-9A4144CB4EF3&lt;/uuid&gt;&lt;publications&gt;&lt;publication&gt;&lt;subtype&gt;400&lt;/subtype&gt;&lt;publisher&gt;Ecological Society of America&lt;/publisher&gt;&lt;title&gt;TOWARD A METABOLIC THEORY OF ECOLOGY&lt;/title&gt;&lt;url&gt;http://onlinelibrary.wiley.com/doi/10.1890/03-9000/full&lt;/url&gt;&lt;volume&gt;85&lt;/volume&gt;&lt;publication_date&gt;99200407011200000000222000&lt;/publication_date&gt;&lt;uuid&gt;8B013DF0-6E6A-4E0A-85AA-FDEF5AD1D96B&lt;/uuid&gt;&lt;type&gt;400&lt;/type&gt;&lt;number&gt;7&lt;/number&gt;&lt;doi&gt;10.1890/03-9000&lt;/doi&gt;&lt;startpage&gt;1771&lt;/startpage&gt;&lt;endpage&gt;1789&lt;/endpage&gt;&lt;bundle&gt;&lt;publication&gt;&lt;title&gt;Ecology&lt;/title&gt;&lt;uuid&gt;79E36528-A230-4190-B9D7-3079F29D6CF3&lt;/uuid&gt;&lt;subtype&gt;-100&lt;/subtype&gt;&lt;publisher&gt;Ecological Society of America&lt;/publisher&gt;&lt;type&gt;-100&lt;/type&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ndrew&lt;/firstName&gt;&lt;middleNames&gt;P&lt;/middleNames&gt;&lt;/author&gt;&lt;author&gt;&lt;lastName&gt;Savage&lt;/lastName&gt;&lt;firstName&gt;Van&lt;/firstName&gt;&lt;middleNames&gt;M&lt;/middleNames&gt;&lt;/author&gt;&lt;author&gt;&lt;lastName&gt;West&lt;/lastName&gt;&lt;firstName&gt;Geoffrey&lt;/firstName&gt;&lt;middleNames&gt;B&lt;/middleNames&gt;&lt;/author&gt;&lt;/authors&gt;&lt;/publication&gt;&lt;publication&gt;&lt;subtype&gt;400&lt;/subtype&gt;&lt;publisher&gt;American Association for the Advancement of Science&lt;/publisher&gt;&lt;title&gt;Effects of Size and Temperature on Metabolic Rate&lt;/title&gt;&lt;url&gt;http://www.sciencemag.org/cgi/doi/10.1126/science.1061967&lt;/url&gt;&lt;volume&gt;293&lt;/volume&gt;&lt;publication_date&gt;99200109211200000000222000&lt;/publication_date&gt;&lt;uuid&gt;06E4C368-2C3B-43DB-B3BE-03458C84189D&lt;/uuid&gt;&lt;type&gt;400&lt;/type&gt;&lt;number&gt;5538&lt;/number&gt;&lt;doi&gt;10.1126/science.1061967&lt;/doi&gt;&lt;institution&gt;Department of Biology, The University of New Mexico, Albuquerque, NM 87131, USA. gillooly@unm.edu&lt;/institution&gt;&lt;startpage&gt;2248&lt;/startpage&gt;&lt;endpage&gt;2251&lt;/endpage&gt;&lt;bundle&gt;&lt;publication&gt;&lt;title&gt;Science&lt;/title&gt;&lt;uuid&gt;E1776B40-3743-479B-BC43-6DEF9AD2AF1B&lt;/uuid&gt;&lt;subtype&gt;-100&lt;/subtype&gt;&lt;publisher&gt;American Association for the Advancement of Science&lt;/publisher&gt;&lt;type&gt;-100&lt;/type&gt;&lt;/publication&gt;&lt;/bundle&gt;&lt;authors&gt;&lt;author&gt;&lt;lastName&gt;Gillooly&lt;/lastName&gt;&lt;firstName&gt;James&lt;/firstName&gt;&lt;middleNames&gt;F&lt;/middleNames&gt;&lt;/author&gt;&lt;author&gt;&lt;lastName&gt;Brown&lt;/lastName&gt;&lt;firstName&gt;James&lt;/firstName&gt;&lt;middleNames&gt;H&lt;/middleNames&gt;&lt;/author&gt;&lt;author&gt;&lt;lastName&gt;West&lt;/lastName&gt;&lt;firstName&gt;Geoffrey&lt;/firstName&gt;&lt;middleNames&gt;B&lt;/middleNames&gt;&lt;/author&gt;&lt;author&gt;&lt;lastName&gt;M Savage&lt;/lastName&gt;&lt;nonDroppingParticle&gt;Van&lt;/nonDroppingParticle&gt;&lt;/author&gt;&lt;author&gt;&lt;lastName&gt;Charnov&lt;/lastName&gt;&lt;firstName&gt;Eric&lt;/firstName&gt;&lt;middleNames&gt;L&lt;/middleNames&gt;&lt;/author&gt;&lt;/authors&gt;&lt;/publication&gt;&lt;/publications&gt;&lt;cites&gt;&lt;/cites&gt;&lt;/citation&gt;</w:delInstrText>
        </w:r>
        <w:r w:rsidDel="005E35FB">
          <w:rPr>
            <w:lang w:val="en-AU"/>
          </w:rPr>
          <w:fldChar w:fldCharType="separate"/>
        </w:r>
        <w:r w:rsidDel="005E35FB">
          <w:rPr>
            <w:rFonts w:eastAsiaTheme="minorHAnsi"/>
            <w:lang w:val="en-US"/>
          </w:rPr>
          <w:delText>{Brown:2004hp, Gillooly:2001cg}</w:delText>
        </w:r>
        <w:r w:rsidDel="005E35FB">
          <w:rPr>
            <w:lang w:val="en-AU"/>
          </w:rPr>
          <w:fldChar w:fldCharType="end"/>
        </w:r>
        <w:r w:rsidDel="005E35FB">
          <w:rPr>
            <w:lang w:val="en-AU"/>
          </w:rPr>
          <w:delText>). The</w:delText>
        </w:r>
        <w:r w:rsidR="00C650F9" w:rsidDel="005E35FB">
          <w:rPr>
            <w:lang w:val="en-AU"/>
          </w:rPr>
          <w:delText>se theories</w:delText>
        </w:r>
        <w:r w:rsidDel="005E35FB">
          <w:rPr>
            <w:lang w:val="en-AU"/>
          </w:rPr>
          <w:delText xml:space="preserve"> attempt to use first principles of chemistry and physics to explain complex individual level processes in order to unify hierarchical levels of biological organisation. This body of work hinges on a universal relationship between body size and metabolic rate where the proportional change of metabolic rate with organism mass follow</w:delText>
        </w:r>
        <w:r w:rsidR="00C650F9" w:rsidDel="005E35FB">
          <w:rPr>
            <w:lang w:val="en-AU"/>
          </w:rPr>
          <w:delText>s</w:delText>
        </w:r>
        <w:r w:rsidDel="005E35FB">
          <w:rPr>
            <w:lang w:val="en-AU"/>
          </w:rPr>
          <w:delText xml:space="preserve"> a power relationship, defined by a fixed scaling exponent (3/4 or 2/3 power laws, </w:delText>
        </w:r>
        <w:r w:rsidDel="005E35FB">
          <w:rPr>
            <w:lang w:val="en-AU"/>
          </w:rPr>
          <w:fldChar w:fldCharType="begin"/>
        </w:r>
        <w:r w:rsidDel="005E35FB">
          <w:rPr>
            <w:lang w:val="en-AU"/>
          </w:rPr>
          <w:delInstrText xml:space="preserve"> ADDIN PAPERS2_CITATIONS &lt;citation&gt;&lt;priority&gt;0&lt;/priority&gt;&lt;uuid&gt;948835E6-CA0D-4381-BE22-27C4992FDFFC&lt;/uuid&gt;&lt;publications&gt;&lt;publication&gt;&lt;subtype&gt;400&lt;/subtype&gt;&lt;publisher&gt;Ecological Society of America&lt;/publisher&gt;&lt;title&gt;TOWARD A METABOLIC THEORY OF ECOLOGY&lt;/title&gt;&lt;url&gt;http://onlinelibrary.wiley.com/doi/10.1890/03-9000/full&lt;/url&gt;&lt;volume&gt;85&lt;/volume&gt;&lt;publication_date&gt;99200407011200000000222000&lt;/publication_date&gt;&lt;uuid&gt;8B013DF0-6E6A-4E0A-85AA-FDEF5AD1D96B&lt;/uuid&gt;&lt;type&gt;400&lt;/type&gt;&lt;number&gt;7&lt;/number&gt;&lt;doi&gt;10.1890/03-9000&lt;/doi&gt;&lt;startpage&gt;1771&lt;/startpage&gt;&lt;endpage&gt;1789&lt;/endpage&gt;&lt;bundle&gt;&lt;publication&gt;&lt;title&gt;Ecology&lt;/title&gt;&lt;uuid&gt;79E36528-A230-4190-B9D7-3079F29D6CF3&lt;/uuid&gt;&lt;subtype&gt;-100&lt;/subtype&gt;&lt;publisher&gt;Ecological Society of America&lt;/publisher&gt;&lt;type&gt;-100&lt;/type&gt;&lt;/publication&gt;&lt;/bundle&gt;&lt;authors&gt;&lt;author&gt;&lt;lastName&gt;Brown&lt;/lastName&gt;&lt;firstName&gt;James&lt;/firstName&gt;&lt;middleNames&gt;H&lt;/middleNames&gt;&lt;/author&gt;&lt;author&gt;&lt;lastName&gt;Gillooly&lt;/lastName&gt;&lt;firstName&gt;James&lt;/firstName&gt;&lt;middleNames&gt;F&lt;/middleNames&gt;&lt;/author&gt;&lt;author&gt;&lt;lastName&gt;Allen&lt;/lastName&gt;&lt;firstName&gt;Andrew&lt;/firstName&gt;&lt;middleNames&gt;P&lt;/middleNames&gt;&lt;/author&gt;&lt;author&gt;&lt;lastName&gt;Savage&lt;/lastName&gt;&lt;firstName&gt;Van&lt;/firstName&gt;&lt;middleNames&gt;M&lt;/middleNames&gt;&lt;/author&gt;&lt;author&gt;&lt;lastName&gt;West&lt;/lastName&gt;&lt;firstName&gt;Geoffrey&lt;/firstName&gt;&lt;middleNames&gt;B&lt;/middleNames&gt;&lt;/author&gt;&lt;/authors&gt;&lt;/publication&gt;&lt;publication&gt;&lt;subtype&gt;400&lt;/subtype&gt;&lt;publisher&gt;American Association for the Advancement of Science&lt;/publisher&gt;&lt;title&gt;Effects of Size and Temperature on Metabolic Rate&lt;/title&gt;&lt;url&gt;http://www.sciencemag.org/cgi/doi/10.1126/science.1061967&lt;/url&gt;&lt;volume&gt;293&lt;/volume&gt;&lt;publication_date&gt;99200109211200000000222000&lt;/publication_date&gt;&lt;uuid&gt;06E4C368-2C3B-43DB-B3BE-03458C84189D&lt;/uuid&gt;&lt;type&gt;400&lt;/type&gt;&lt;number&gt;5538&lt;/number&gt;&lt;doi&gt;10.1126/science.1061967&lt;/doi&gt;&lt;institution&gt;Department of Biology, The University of New Mexico, Albuquerque, NM 87131, USA. gillooly@unm.edu&lt;/institution&gt;&lt;startpage&gt;2248&lt;/startpage&gt;&lt;endpage&gt;2251&lt;/endpage&gt;&lt;bundle&gt;&lt;publication&gt;&lt;title&gt;Science&lt;/title&gt;&lt;uuid&gt;E1776B40-3743-479B-BC43-6DEF9AD2AF1B&lt;/uuid&gt;&lt;subtype&gt;-100&lt;/subtype&gt;&lt;publisher&gt;American Association for the Advancement of Science&lt;/publisher&gt;&lt;type&gt;-100&lt;/type&gt;&lt;/publication&gt;&lt;/bundle&gt;&lt;authors&gt;&lt;author&gt;&lt;lastName&gt;Gillooly&lt;/lastName&gt;&lt;firstName&gt;James&lt;/firstName&gt;&lt;middleNames&gt;F&lt;/middleNames&gt;&lt;/author&gt;&lt;author&gt;&lt;lastName&gt;Brown&lt;/lastName&gt;&lt;firstName&gt;James&lt;/firstName&gt;&lt;middleNames&gt;H&lt;/middleNames&gt;&lt;/author&gt;&lt;author&gt;&lt;lastName&gt;West&lt;/lastName&gt;&lt;firstName&gt;Geoffrey&lt;/firstName&gt;&lt;middleNames&gt;B&lt;/middleNames&gt;&lt;/author&gt;&lt;author&gt;&lt;lastName&gt;M Savage&lt;/lastName&gt;&lt;nonDroppingParticle&gt;Van&lt;/nonDroppingParticle&gt;&lt;/author&gt;&lt;author&gt;&lt;lastName&gt;Charnov&lt;/lastName&gt;&lt;firstName&gt;Eric&lt;/firstName&gt;&lt;middleNames&gt;L&lt;/middleNames&gt;&lt;/author&gt;&lt;/authors&gt;&lt;/publication&gt;&lt;/publications&gt;&lt;cites&gt;&lt;/cites&gt;&lt;/citation&gt;</w:delInstrText>
        </w:r>
        <w:r w:rsidDel="005E35FB">
          <w:rPr>
            <w:lang w:val="en-AU"/>
          </w:rPr>
          <w:fldChar w:fldCharType="separate"/>
        </w:r>
        <w:r w:rsidDel="005E35FB">
          <w:rPr>
            <w:rFonts w:eastAsiaTheme="minorHAnsi"/>
            <w:lang w:val="en-US"/>
          </w:rPr>
          <w:delText>{Brown:2004hp, Gillooly:2001cg}</w:delText>
        </w:r>
        <w:r w:rsidDel="005E35FB">
          <w:rPr>
            <w:lang w:val="en-AU"/>
          </w:rPr>
          <w:fldChar w:fldCharType="end"/>
        </w:r>
        <w:r w:rsidDel="005E35FB">
          <w:rPr>
            <w:lang w:val="en-AU"/>
          </w:rPr>
          <w:delText xml:space="preserve"> Gilloly). However, there is accumulating evidence that challenges this ‘one-size-fits-all’ line of thinking (</w:delText>
        </w:r>
        <w:r w:rsidDel="005E35FB">
          <w:rPr>
            <w:lang w:val="en-AU"/>
          </w:rPr>
          <w:fldChar w:fldCharType="begin"/>
        </w:r>
        <w:r w:rsidDel="005E35FB">
          <w:rPr>
            <w:lang w:val="en-AU"/>
          </w:rPr>
          <w:delInstrText xml:space="preserve"> ADDIN PAPERS2_CITATIONS &lt;citation&gt;&lt;priority&gt;0&lt;/priority&gt;&lt;uuid&gt;300DD650-6BD4-40B7-94C1-D2F3A9F63BC1&lt;/uuid&gt;&lt;publications&gt;&lt;publication&gt;&lt;subtype&gt;400&lt;/subtype&gt;&lt;title&gt;Beyond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title&gt;Determinants of inter-specific variation in basal metabolic rate&lt;/title&gt;&lt;url&gt;http://link.springer.com/10.1007/s00360-012-0676-5&lt;/url&gt;&lt;volume&gt;183&lt;/volume&gt;&lt;publication_date&gt;99201209231200000000222000&lt;/publication_date&gt;&lt;uuid&gt;22EC6CD2-4DA6-4CBF-922E-47AE413B39EF&lt;/uuid&gt;&lt;type&gt;400&lt;/type&gt;&lt;number&gt;1&lt;/number&gt;&lt;doi&gt;10.1007/s00360-012-0676-5&lt;/doi&gt;&lt;startpage&gt;1&lt;/startpage&gt;&lt;endpage&gt;26&lt;/endpage&gt;&lt;bundle&gt;&lt;publication&gt;&lt;title&gt;Journal of Comparative Physiology B&lt;/title&gt;&lt;uuid&gt;291C23EF-5FDF-41B7-9319-8986E2922914&lt;/uuid&gt;&lt;subtype&gt;-100&lt;/subtype&gt;&lt;type&gt;-100&lt;/type&gt;&lt;/publication&gt;&lt;/bundle&gt;&lt;authors&gt;&lt;author&gt;&lt;lastName&gt;White&lt;/lastName&gt;&lt;firstName&gt;Craig&lt;/firstName&gt;&lt;middleNames&gt;R&lt;/middleNames&gt;&lt;/author&gt;&lt;author&gt;&lt;lastName&gt;Kearney&lt;/lastName&gt;&lt;firstName&gt;Michael&lt;/firstName&gt;&lt;middleNames&gt;R&lt;/middleNames&gt;&lt;/author&gt;&lt;/authors&gt;&lt;/publication&gt;&lt;/publications&gt;&lt;cites&gt;&lt;/cites&gt;&lt;/citation&gt;</w:delInstrText>
        </w:r>
        <w:r w:rsidDel="005E35FB">
          <w:rPr>
            <w:lang w:val="en-AU"/>
          </w:rPr>
          <w:fldChar w:fldCharType="separate"/>
        </w:r>
        <w:r w:rsidDel="005E35FB">
          <w:rPr>
            <w:rFonts w:eastAsiaTheme="minorHAnsi"/>
            <w:lang w:val="en-US"/>
          </w:rPr>
          <w:delText>{Glazier:2005ei, White:2012ip}</w:delText>
        </w:r>
        <w:r w:rsidDel="005E35FB">
          <w:rPr>
            <w:lang w:val="en-AU"/>
          </w:rPr>
          <w:fldChar w:fldCharType="end"/>
        </w:r>
        <w:r w:rsidDel="005E35FB">
          <w:rPr>
            <w:lang w:val="en-AU"/>
          </w:rPr>
          <w:delText xml:space="preserve">). Extrinsic factors such as temperature and resource availability can influence metabolic scaling </w:delText>
        </w:r>
        <w:r w:rsidDel="005E35FB">
          <w:rPr>
            <w:rFonts w:eastAsiaTheme="minorHAnsi"/>
            <w:lang w:val="en-US"/>
          </w:rPr>
          <w:delText>{Barneche:2016ke, White:2012ip}</w:delText>
        </w:r>
        <w:r w:rsidDel="005E35FB">
          <w:rPr>
            <w:lang w:val="en-AU"/>
          </w:rPr>
          <w:fldChar w:fldCharType="begin"/>
        </w:r>
        <w:r w:rsidDel="005E35FB">
          <w:rPr>
            <w:lang w:val="en-AU"/>
          </w:rPr>
          <w:delInstrText xml:space="preserve"> ADDIN PAPERS2_CITATIONS &lt;citation&gt;&lt;priority&gt;0&lt;/priority&gt;&lt;uuid&gt;4B0E1C33-2E4A-406A-B4A1-8ADABC93C5DF&lt;/uuid&gt;&lt;publications&gt;&lt;publication&gt;&lt;subtype&gt;400&lt;/subtype&gt;&lt;title&gt;Temperature effects on mass-scaling exponents in colonial animals: a manipulative test&lt;/title&gt;&lt;url&gt;http://doi.wiley.com/10.1002/ecy.1624&lt;/url&gt;&lt;volume&gt;98&lt;/volume&gt;&lt;publication_date&gt;99201612091200000000222000&lt;/publication_date&gt;&lt;uuid&gt;02C7D0DA-55FF-4A94-9F7A-E0FBDDE9CFDD&lt;/uuid&gt;&lt;version&gt;3&lt;/version&gt;&lt;type&gt;400&lt;/type&gt;&lt;number&gt;1&lt;/number&gt;&lt;citekey&gt;Barneche:2016ke&lt;/citekey&gt;&lt;doi&gt;10.1002/ecy.1624&lt;/doi&gt;&lt;startpage&gt;103&lt;/startpage&gt;&lt;endpage&gt;111&lt;/endpage&gt;&lt;bundle&gt;&lt;publication&gt;&lt;title&gt;Ecology&lt;/title&gt;&lt;uuid&gt;79E36528-A230-4190-B9D7-3079F29D6CF3&lt;/uuid&gt;&lt;subtype&gt;-100&lt;/subtype&gt;&lt;publisher&gt;Ecological Society of America&lt;/publisher&gt;&lt;type&gt;-100&lt;/type&gt;&lt;/publication&gt;&lt;/bundle&gt;&lt;authors&gt;&lt;author&gt;&lt;lastName&gt;Barneche&lt;/lastName&gt;&lt;firstName&gt;Diego&lt;/firstName&gt;&lt;middleNames&gt;R&lt;/middleNames&gt;&lt;/author&gt;&lt;author&gt;&lt;lastName&gt;White&lt;/lastName&gt;&lt;firstName&gt;Craig&lt;/firstName&gt;&lt;middleNames&gt;R&lt;/middleNames&gt;&lt;/author&gt;&lt;author&gt;&lt;lastName&gt;Marshall&lt;/lastName&gt;&lt;firstName&gt;Dustin&lt;/firstName&gt;&lt;middleNames&gt;J&lt;/middleNames&gt;&lt;/author&gt;&lt;/authors&gt;&lt;/publication&gt;&lt;publication&gt;&lt;subtype&gt;400&lt;/subtype&gt;&lt;title&gt;Determinants of inter-specific variation in basal metabolic rate&lt;/title&gt;&lt;url&gt;http://link.springer.com/10.1007/s00360-012-0676-5&lt;/url&gt;&lt;volume&gt;183&lt;/volume&gt;&lt;publication_date&gt;99201209231200000000222000&lt;/publication_date&gt;&lt;uuid&gt;22EC6CD2-4DA6-4CBF-922E-47AE413B39EF&lt;/uuid&gt;&lt;type&gt;400&lt;/type&gt;&lt;number&gt;1&lt;/number&gt;&lt;doi&gt;10.1007/s00360-012-0676-5&lt;/doi&gt;&lt;startpage&gt;1&lt;/startpage&gt;&lt;endpage&gt;26&lt;/endpage&gt;&lt;bundle&gt;&lt;publication&gt;&lt;title&gt;Journal of Comparative Physiology B&lt;/title&gt;&lt;uuid&gt;291C23EF-5FDF-41B7-9319-8986E2922914&lt;/uuid&gt;&lt;subtype&gt;-100&lt;/subtype&gt;&lt;type&gt;-100&lt;/type&gt;&lt;/publication&gt;&lt;/bundle&gt;&lt;authors&gt;&lt;author&gt;&lt;lastName&gt;White&lt;/lastName&gt;&lt;firstName&gt;Craig&lt;/firstName&gt;&lt;middleNames&gt;R&lt;/middleNames&gt;&lt;/author&gt;&lt;author&gt;&lt;lastName&gt;Kearney&lt;/lastName&gt;&lt;firstName&gt;Michael&lt;/firstName&gt;&lt;middleNames&gt;R&lt;/middleNames&gt;&lt;/author&gt;&lt;/authors&gt;&lt;/publication&gt;&lt;/publications&gt;&lt;cites&gt;&lt;/cites&gt;&lt;/citation&gt;</w:delInstrText>
        </w:r>
        <w:r w:rsidDel="005E35FB">
          <w:rPr>
            <w:lang w:val="en-AU"/>
          </w:rPr>
          <w:fldChar w:fldCharType="end"/>
        </w:r>
        <w:r w:rsidDel="005E35FB">
          <w:rPr>
            <w:lang w:val="en-AU"/>
          </w:rPr>
          <w:delText xml:space="preserve">. Additionally, individuals of the same weight can vary in their body composition, metabolic machinery and mitochondrial concentration, which can result in drastic differences in metabolic rate </w:delText>
        </w:r>
        <w:r w:rsidDel="005E35FB">
          <w:rPr>
            <w:rFonts w:eastAsiaTheme="minorHAnsi"/>
            <w:lang w:val="en-US"/>
          </w:rPr>
          <w:delText xml:space="preserve">{Steyermark:2005bx}. </w:delText>
        </w:r>
        <w:r w:rsidDel="005E35FB">
          <w:rPr>
            <w:lang w:val="en-AU"/>
          </w:rPr>
          <w:delText>Numerous studies have also found that scaling exponents vary with temperature and among closely related species which suggests animals may adaptively adjust how their metabolic rate scales with body size in different thermal environments (</w:delText>
        </w:r>
        <w:r w:rsidDel="005E35FB">
          <w:rPr>
            <w:lang w:val="en-AU"/>
          </w:rPr>
          <w:fldChar w:fldCharType="begin"/>
        </w:r>
        <w:r w:rsidDel="005E35FB">
          <w:rPr>
            <w:lang w:val="en-AU"/>
          </w:rPr>
          <w:delInstrText xml:space="preserve"> ADDIN PAPERS2_CITATIONS &lt;citation&gt;&lt;priority&gt;0&lt;/priority&gt;&lt;uuid&gt;448970A2-6E79-4F33-8826-5315EC61D190&lt;/uuid&gt;&lt;publications&gt;&lt;publication&gt;&lt;subtype&gt;400&lt;/subtype&gt;&lt;publisher&gt;Blackwell Publishing, Ltd.&lt;/publisher&gt;&lt;title&gt;Is there a Universal Temperature Dependence of metabolism?&lt;/title&gt;&lt;url&gt;http://onlinelibrary.wiley.com/doi/10.1111/j.0269-8463.2004.00842.x/full&lt;/url&gt;&lt;volume&gt;18&lt;/volume&gt;&lt;publication_date&gt;99200404011200000000222000&lt;/publication_date&gt;&lt;uuid&gt;3CCDF45B-8EC7-4DBF-9BED-E36F0BCA2A3A&lt;/uuid&gt;&lt;type&gt;400&lt;/type&gt;&lt;number&gt;2&lt;/number&gt;&lt;doi&gt;10.1111/j.0269-8463.2004.00842.x&lt;/doi&gt;&lt;startpage&gt;252&lt;/startpage&gt;&lt;endpage&gt;256&lt;/endpage&gt;&lt;bundle&gt;&lt;publication&gt;&lt;title&gt;Functional Ecology&lt;/title&gt;&lt;uuid&gt;6C8EC5AD-2EA3-49E8-9900-637D53C3674F&lt;/uuid&gt;&lt;subtype&gt;-100&lt;/subtype&gt;&lt;publisher&gt;Blackwell Publishing Ltd&lt;/publisher&gt;&lt;type&gt;-100&lt;/type&gt;&lt;/publication&gt;&lt;/bundle&gt;&lt;authors&gt;&lt;author&gt;&lt;lastName&gt;Clarke&lt;/lastName&gt;&lt;firstName&gt;A&lt;/firstName&gt;&lt;/author&gt;&lt;/authors&gt;&lt;/publication&gt;&lt;/publications&gt;&lt;cites&gt;&lt;/cites&gt;&lt;/citation&gt;</w:delInstrText>
        </w:r>
        <w:r w:rsidDel="005E35FB">
          <w:rPr>
            <w:lang w:val="en-AU"/>
          </w:rPr>
          <w:fldChar w:fldCharType="separate"/>
        </w:r>
        <w:r w:rsidDel="005E35FB">
          <w:rPr>
            <w:rFonts w:eastAsiaTheme="minorHAnsi"/>
            <w:lang w:val="en-US"/>
          </w:rPr>
          <w:delText>{Clarke:2004fv}</w:delText>
        </w:r>
        <w:r w:rsidDel="005E35FB">
          <w:rPr>
            <w:lang w:val="en-AU"/>
          </w:rPr>
          <w:fldChar w:fldCharType="end"/>
        </w:r>
        <w:r w:rsidDel="005E35FB">
          <w:rPr>
            <w:lang w:val="en-AU"/>
          </w:rPr>
          <w:delText xml:space="preserve">). Ecological differences between species such as foraging mode, endo-/ectothermy and genome size can, at least in part, explain some of the variation in scaling exponents at higher taxonomic levels, however much of variability remains elusive (reviewed in Glazier 2005, Uyeda et al 2017). While interspecific variation in scaling exponents may have true biological meaning, it may also be due to an ‘ecological fallacy’ where the scaling relationship described at one level of variation is incorrectly attributed to higher levels (Van de pol, 2009). In other words, scaling relationships at the intra-individual level can inflate inter-individual estimates, which in turn can inflate intraspecific and interspecific estimates. It is therefore important to decompose hierarchical variation in metabolic rate and body mass data if the goal is to use these estimates for predicting population processes. </w:delText>
        </w:r>
      </w:del>
    </w:p>
    <w:p w14:paraId="7F2EBA02" w14:textId="77777777" w:rsidR="00444B65" w:rsidDel="00AB6659" w:rsidRDefault="00444B65" w:rsidP="00444B65">
      <w:pPr>
        <w:pStyle w:val="Thesisnormal"/>
        <w:spacing w:line="360" w:lineRule="auto"/>
        <w:rPr>
          <w:del w:id="277" w:author="Daniel Noble" w:date="2018-11-15T11:08:00Z"/>
          <w:sz w:val="21"/>
        </w:rPr>
      </w:pPr>
    </w:p>
    <w:p w14:paraId="3EA2DF61" w14:textId="2A65FD74" w:rsidR="00444B65" w:rsidRPr="00FE1488" w:rsidDel="00CE0FEB" w:rsidRDefault="00444B65" w:rsidP="00444B65">
      <w:pPr>
        <w:spacing w:line="360" w:lineRule="auto"/>
        <w:rPr>
          <w:moveFrom w:id="278" w:author="Daniel Noble" w:date="2018-11-15T08:42:00Z"/>
        </w:rPr>
      </w:pPr>
      <w:moveFromRangeStart w:id="279" w:author="Daniel Noble" w:date="2018-11-15T08:42:00Z" w:name="move530034648"/>
      <w:moveFrom w:id="280" w:author="Daniel Noble" w:date="2018-11-15T08:42:00Z">
        <w:r w:rsidDel="00CE0FEB">
          <w:rPr>
            <w:lang w:val="en-AU"/>
          </w:rPr>
          <w:t xml:space="preserve">There is a growing interesting in the causes and consequences of variation in metabolic rate. Notably, </w:t>
        </w:r>
        <w:r w:rsidDel="00CE0FEB">
          <w:t>metabolic rate a</w:t>
        </w:r>
        <w:r w:rsidRPr="005D6003" w:rsidDel="00CE0FEB">
          <w:t>ppears to be highly variable in vertebrates, both between populations (Wikelski et al., 2003</w:t>
        </w:r>
        <w:r w:rsidDel="00CE0FEB">
          <w:t xml:space="preserve">, </w:t>
        </w:r>
        <w:r w:rsidDel="00CE0FEB">
          <w:rPr>
            <w:rFonts w:eastAsiaTheme="minorHAnsi"/>
            <w:lang w:val="en-US"/>
          </w:rPr>
          <w:t>{Burton:2011fe}</w:t>
        </w:r>
        <w:r w:rsidRPr="005D6003" w:rsidDel="00CE0FEB">
          <w:t>) and among individuals within a population (</w:t>
        </w:r>
        <w:r w:rsidDel="00CE0FEB">
          <w:rPr>
            <w:rFonts w:eastAsiaTheme="minorHAnsi"/>
            <w:lang w:val="en-US"/>
          </w:rPr>
          <w:t>{Norin:2018ba}</w:t>
        </w:r>
        <w:r w:rsidRPr="005D6003" w:rsidDel="00CE0FEB">
          <w:t>)</w:t>
        </w:r>
        <w:r w:rsidDel="00CE0FEB">
          <w:t xml:space="preserve">, however </w:t>
        </w:r>
        <w:r w:rsidDel="00CE0FEB">
          <w:rPr>
            <w:lang w:val="en-AU"/>
          </w:rPr>
          <w:t>whether individuals consistently differ</w:t>
        </w:r>
        <w:r w:rsidDel="00CE0FEB">
          <w:t xml:space="preserve"> in the thermal plasticity of their metabolic rate</w:t>
        </w:r>
        <w:r w:rsidRPr="00D306B1" w:rsidDel="00CE0FEB">
          <w:rPr>
            <w:lang w:val="en-AU"/>
          </w:rPr>
          <w:t xml:space="preserve"> </w:t>
        </w:r>
        <w:r w:rsidDel="00CE0FEB">
          <w:rPr>
            <w:lang w:val="en-AU"/>
          </w:rPr>
          <w:t xml:space="preserve">has received less attention. </w:t>
        </w:r>
        <w:r w:rsidDel="00CE0FEB">
          <w:t xml:space="preserve">Thermal plasticity </w:t>
        </w:r>
        <w:r w:rsidR="00C650F9" w:rsidDel="00CE0FEB">
          <w:t>may</w:t>
        </w:r>
        <w:r w:rsidRPr="00FE1488" w:rsidDel="00CE0FEB">
          <w:t xml:space="preserve"> </w:t>
        </w:r>
        <w:r w:rsidDel="00CE0FEB">
          <w:t xml:space="preserve">undergo </w:t>
        </w:r>
        <w:r w:rsidRPr="00FE1488" w:rsidDel="00CE0FEB">
          <w:t>natural selection if it</w:t>
        </w:r>
        <w:r w:rsidDel="00CE0FEB">
          <w:t xml:space="preserve"> is heritable and</w:t>
        </w:r>
        <w:r w:rsidRPr="00FE1488" w:rsidDel="00CE0FEB">
          <w:t xml:space="preserve"> </w:t>
        </w:r>
        <w:r w:rsidDel="00CE0FEB">
          <w:t>varies</w:t>
        </w:r>
        <w:r w:rsidRPr="00FE1488" w:rsidDel="00CE0FEB">
          <w:t xml:space="preserve"> </w:t>
        </w:r>
        <w:r w:rsidDel="00CE0FEB">
          <w:t xml:space="preserve">consistently over time. One method to assess the </w:t>
        </w:r>
        <w:r w:rsidR="00C650F9" w:rsidDel="00CE0FEB">
          <w:t>evolutionary</w:t>
        </w:r>
        <w:r w:rsidDel="00CE0FEB">
          <w:t xml:space="preserve"> significance of reaction norms is to first quantify its repeatability </w:t>
        </w:r>
        <w:r w:rsidR="00C650F9" w:rsidDel="00CE0FEB">
          <w:t xml:space="preserve">(also known as the </w:t>
        </w:r>
        <w:r w:rsidDel="00CE0FEB">
          <w:t xml:space="preserve">intra-class coefficient, </w:t>
        </w:r>
        <w:r w:rsidDel="00CE0FEB">
          <w:rPr>
            <w:rFonts w:eastAsiaTheme="minorHAnsi"/>
            <w:lang w:val="en-US"/>
          </w:rPr>
          <w:t>{Nakagawa:2010hv}</w:t>
        </w:r>
        <w:r w:rsidDel="00CE0FEB">
          <w:t>). This requires repeated measures of thermal reaction norms over long time</w:t>
        </w:r>
        <w:r w:rsidR="00C650F9" w:rsidDel="00CE0FEB">
          <w:t>-</w:t>
        </w:r>
        <w:r w:rsidDel="00CE0FEB">
          <w:t xml:space="preserve">scales because repeatability of metabolic rate is known to decline with time </w:t>
        </w:r>
        <w:r w:rsidDel="00CE0FEB">
          <w:rPr>
            <w:rFonts w:eastAsiaTheme="minorHAnsi"/>
            <w:lang w:val="en-US"/>
          </w:rPr>
          <w:t>{White:2013gj}</w:t>
        </w:r>
        <w:r w:rsidDel="00CE0FEB">
          <w:t>. Repeatability has been posited to it set the upper limit of heritability because consistent among-individual variation, at least in part, is attributable to genetic variation (</w:t>
        </w:r>
        <w:r w:rsidDel="00CE0FEB">
          <w:rPr>
            <w:rFonts w:eastAsiaTheme="minorHAnsi"/>
            <w:lang w:val="en-US"/>
          </w:rPr>
          <w:t>{Nakagawa:2010hv, Wilson:2018iy}</w:t>
        </w:r>
        <w:r w:rsidDel="00CE0FEB">
          <w:t xml:space="preserve">). </w:t>
        </w:r>
        <w:r w:rsidDel="00CE0FEB">
          <w:rPr>
            <w:lang w:val="en-AU"/>
          </w:rPr>
          <w:t xml:space="preserve">Repeatable </w:t>
        </w:r>
        <w:r w:rsidDel="00CE0FEB">
          <w:t xml:space="preserve">metabolic reaction norms </w:t>
        </w:r>
        <w:r w:rsidR="00C650F9" w:rsidDel="00CE0FEB">
          <w:t xml:space="preserve">in response to temperature has been reported in </w:t>
        </w:r>
        <w:r w:rsidDel="00CE0FEB">
          <w:t xml:space="preserve">zebra </w:t>
        </w:r>
        <w:r w:rsidRPr="005D1DD6" w:rsidDel="00CE0FEB">
          <w:t>finches and salamanders (</w:t>
        </w:r>
        <w:r w:rsidRPr="005D1DD6" w:rsidDel="00CE0FEB">
          <w:fldChar w:fldCharType="begin"/>
        </w:r>
        <w:r w:rsidDel="00CE0FEB">
          <w:instrText xml:space="preserve"> ADDIN PAPERS2_CITATIONS &lt;citation&gt;&lt;priority&gt;0&lt;/priority&gt;&lt;uuid&gt;537FE2CA-152A-48B8-8183-9FD3E3F0DCD1&lt;/uuid&gt;&lt;publications&gt;&lt;publication&gt;&lt;subtype&gt;400&lt;/subtype&gt;&lt;title&gt;Individual variation in metabolic reaction norms over ambient temperature causes low correlation between basal and standard metabolic rate&lt;/title&gt;&lt;url&gt;http://jeb.biologists.org/lookup/doi/10.1242/jeb.160069&lt;/url&gt;&lt;publication_date&gt;99201707061200000000222000&lt;/publication_date&gt;&lt;uuid&gt;3BD783E2-2CD3-4CFA-A7A1-3A7C99272AD4&lt;/uuid&gt;&lt;type&gt;400&lt;/type&gt;&lt;citekey&gt;Briga:2017dr&lt;/citekey&gt;&lt;doi&gt;10.1242/jeb.160069&lt;/doi&gt;&lt;startpage&gt;jeb.160069&lt;/startpage&gt;&lt;bundle&gt;&lt;publication&gt;&lt;title&gt;The Journal of experimental biology&lt;/title&gt;&lt;uuid&gt;11E2F3A0-EC9E-4A1D-B401-0D5386F4C0B3&lt;/uuid&gt;&lt;subtype&gt;-100&lt;/subtype&gt;&lt;publisher&gt;The Company of Biologists Ltd&lt;/publisher&gt;&lt;type&gt;-100&lt;/type&gt;&lt;/publication&gt;&lt;/bundle&gt;&lt;authors&gt;&lt;author&gt;&lt;lastName&gt;Briga&lt;/lastName&gt;&lt;firstName&gt;Michael&lt;/firstName&gt;&lt;/author&gt;&lt;author&gt;&lt;lastName&gt;Verhulst&lt;/lastName&gt;&lt;firstName&gt;Simon&lt;/firstName&gt;&lt;/author&gt;&lt;/authors&gt;&lt;/publication&gt;&lt;/publications&gt;&lt;cites&gt;&lt;/cites&gt;&lt;/citation&gt;</w:instrText>
        </w:r>
        <w:r w:rsidRPr="005D1DD6" w:rsidDel="00CE0FEB">
          <w:fldChar w:fldCharType="separate"/>
        </w:r>
        <w:r w:rsidRPr="005D1DD6" w:rsidDel="00CE0FEB">
          <w:rPr>
            <w:rFonts w:eastAsiaTheme="minorHAnsi"/>
            <w:lang w:val="en-US"/>
          </w:rPr>
          <w:t>{Briga:2017dr}</w:t>
        </w:r>
        <w:r w:rsidRPr="005D1DD6" w:rsidDel="00CE0FEB">
          <w:fldChar w:fldCharType="end"/>
        </w:r>
        <w:r w:rsidRPr="005D1DD6" w:rsidDel="00CE0FEB">
          <w:t xml:space="preserve">, </w:t>
        </w:r>
        <w:r w:rsidRPr="005D1DD6" w:rsidDel="00CE0FEB">
          <w:rPr>
            <w:rFonts w:eastAsiaTheme="minorHAnsi"/>
            <w:lang w:val="en-US"/>
          </w:rPr>
          <w:t>{Careau:2014bm}</w:t>
        </w:r>
        <w:r w:rsidRPr="005D1DD6" w:rsidDel="00CE0FEB">
          <w:t xml:space="preserve">). </w:t>
        </w:r>
        <w:r w:rsidDel="00CE0FEB">
          <w:t xml:space="preserve">In order to </w:t>
        </w:r>
        <w:r w:rsidRPr="008C0A17" w:rsidDel="00CE0FEB">
          <w:t xml:space="preserve">understand the </w:t>
        </w:r>
        <w:r w:rsidDel="00CE0FEB">
          <w:t>potential adaptive importance</w:t>
        </w:r>
        <w:r w:rsidRPr="008C0A17" w:rsidDel="00CE0FEB">
          <w:t xml:space="preserve"> of individual variation in reaction norms</w:t>
        </w:r>
        <w:r w:rsidDel="00CE0FEB">
          <w:t>, we need m</w:t>
        </w:r>
        <w:r w:rsidRPr="00C57EAB" w:rsidDel="00CE0FEB">
          <w:t xml:space="preserve">ore </w:t>
        </w:r>
        <w:r w:rsidDel="00CE0FEB">
          <w:t>estimates</w:t>
        </w:r>
        <w:r w:rsidRPr="008C0A17" w:rsidDel="00CE0FEB">
          <w:t xml:space="preserve"> of</w:t>
        </w:r>
        <w:r w:rsidDel="00CE0FEB">
          <w:t xml:space="preserve"> repeatability of thermal reaction norms of metabolic rate, across multiple taxonomic groups at more ecologically relevant time-scales . </w:t>
        </w:r>
      </w:moveFrom>
    </w:p>
    <w:moveFromRangeEnd w:id="279"/>
    <w:p w14:paraId="0960616F" w14:textId="3396AE40" w:rsidR="00444B65" w:rsidDel="00A70E81" w:rsidRDefault="00444B65" w:rsidP="00444B65">
      <w:pPr>
        <w:pStyle w:val="Thesisnormal"/>
        <w:spacing w:line="360" w:lineRule="auto"/>
        <w:rPr>
          <w:del w:id="281" w:author="Daniel Noble" w:date="2018-11-15T08:30:00Z"/>
        </w:rPr>
      </w:pPr>
    </w:p>
    <w:p w14:paraId="5186A6F4" w14:textId="289D8F67" w:rsidR="00444B65" w:rsidDel="007D7B1B" w:rsidRDefault="00444B65" w:rsidP="00444B65">
      <w:pPr>
        <w:pStyle w:val="Thesisbodytext"/>
        <w:spacing w:line="360" w:lineRule="auto"/>
        <w:ind w:firstLine="720"/>
        <w:rPr>
          <w:del w:id="282" w:author="Daniel Noble" w:date="2018-11-15T10:57:00Z"/>
        </w:rPr>
      </w:pPr>
      <w:del w:id="283" w:author="Daniel Noble" w:date="2018-11-15T10:57:00Z">
        <w:r w:rsidDel="007D7B1B">
          <w:delText>Understanding how the shape of reaction norms evolve remains a major challenge in ecology and evolution. Two approaches in modelling reaction norms are prevalent and debated in evolutionary biology (</w:delText>
        </w:r>
        <w:r w:rsidDel="007D7B1B">
          <w:rPr>
            <w:rFonts w:eastAsiaTheme="minorHAnsi" w:cs="Times"/>
            <w:lang w:val="en-US"/>
          </w:rPr>
          <w:delText>{Via:1995hm}, {Hunt:2014wo}</w:delText>
        </w:r>
        <w:r w:rsidDel="007D7B1B">
          <w:delText>). The character-state approach models phenotypic change in a set of environments as discrete ‘states’. Under this line of thinking, selection pressures can vary between</w:delText>
        </w:r>
        <w:r w:rsidRPr="00DA3396" w:rsidDel="007D7B1B">
          <w:delText xml:space="preserve"> </w:delText>
        </w:r>
        <w:r w:rsidDel="007D7B1B">
          <w:delText>environments and the mean phenotypic values in each environment are subjected to selection. Whereas in the function-valued approach (also known as ‘polynomial’ approach, Via et al 1995), phenotypic changes in a trait across an environmental range is described by a mathematical function. Under this approach, selection pressure is assumed to be equal across all environments and model parameters e.g. intercept and slope are the main targets of selection. Given that t</w:delText>
        </w:r>
        <w:r w:rsidRPr="007B38E4" w:rsidDel="007D7B1B">
          <w:delText>he same phenotypic trait measured in multiple environ</w:delText>
        </w:r>
        <w:r w:rsidDel="007D7B1B">
          <w:delText xml:space="preserve">ments are inherently correlated and may give rise to evolutionary </w:delText>
        </w:r>
        <w:r w:rsidRPr="007B38E4" w:rsidDel="007D7B1B">
          <w:delText xml:space="preserve">constraints </w:delText>
        </w:r>
        <w:r w:rsidDel="007D7B1B">
          <w:delText>on the reaction norm Non-zero covariances between character states in different environments, and between the intercept and slope can dictate the extent to which these must evolve in tandem. Recent meta-analysis showed that…. While the conceptual differences between the modelling approaches have sparked debates,</w:delText>
        </w:r>
        <w:r w:rsidRPr="00035318" w:rsidDel="007D7B1B">
          <w:delText xml:space="preserve"> </w:delText>
        </w:r>
        <w:r w:rsidDel="007D7B1B">
          <w:delText xml:space="preserve">both approaches can provide valuable insight on how the shape of thermal reaction norms can evolve. To the best of our knowledge, no study has assessed the merits of both approaches in understanding individual variation in reaction norms. </w:delText>
        </w:r>
      </w:del>
    </w:p>
    <w:p w14:paraId="35BFD15B" w14:textId="77ED587B" w:rsidR="00444B65" w:rsidDel="00AB6659" w:rsidRDefault="00AB6659" w:rsidP="00444B65">
      <w:pPr>
        <w:spacing w:line="360" w:lineRule="auto"/>
        <w:rPr>
          <w:del w:id="284" w:author="Daniel Noble" w:date="2018-11-15T11:08:00Z"/>
        </w:rPr>
      </w:pPr>
      <w:ins w:id="285" w:author="Daniel Noble" w:date="2018-11-15T11:08:00Z">
        <w:r>
          <w:tab/>
        </w:r>
      </w:ins>
    </w:p>
    <w:p w14:paraId="1ACF6D6C" w14:textId="77777777" w:rsidR="00444B65" w:rsidRDefault="00444B65" w:rsidP="00444B65">
      <w:pPr>
        <w:spacing w:line="360" w:lineRule="auto"/>
      </w:pPr>
      <w:r>
        <w:t>Here w</w:t>
      </w:r>
      <w:r w:rsidRPr="007B38E4">
        <w:t xml:space="preserve">e </w:t>
      </w:r>
      <w:r>
        <w:t xml:space="preserve">examine how individuals vary in their metabolic rate in relation to body size and thermal plasticity using an ectotherm model, the </w:t>
      </w:r>
      <w:r w:rsidRPr="007B38E4">
        <w:t>delicate skink (</w:t>
      </w:r>
      <w:proofErr w:type="spellStart"/>
      <w:r w:rsidRPr="007B38E4">
        <w:rPr>
          <w:i/>
        </w:rPr>
        <w:t>Lampropholis</w:t>
      </w:r>
      <w:proofErr w:type="spellEnd"/>
      <w:r w:rsidRPr="007B38E4">
        <w:rPr>
          <w:i/>
        </w:rPr>
        <w:t xml:space="preserve"> </w:t>
      </w:r>
      <w:proofErr w:type="spellStart"/>
      <w:r w:rsidRPr="007B38E4">
        <w:rPr>
          <w:i/>
        </w:rPr>
        <w:t>delicata</w:t>
      </w:r>
      <w:proofErr w:type="spellEnd"/>
      <w:r w:rsidRPr="007B38E4">
        <w:t>)</w:t>
      </w:r>
      <w:r>
        <w:t xml:space="preserve">. </w:t>
      </w:r>
      <w:r>
        <w:lastRenderedPageBreak/>
        <w:t xml:space="preserve">We take advantage of </w:t>
      </w:r>
      <w:r w:rsidRPr="007B38E4">
        <w:t>both function-valued a</w:t>
      </w:r>
      <w:r>
        <w:t xml:space="preserve">nd character state approaches to answer the following questions about individual variation of reaction norms . (1) </w:t>
      </w:r>
      <w:r w:rsidRPr="007B38E4">
        <w:t xml:space="preserve">does </w:t>
      </w:r>
      <w:r>
        <w:t>mass</w:t>
      </w:r>
      <w:r w:rsidRPr="007B38E4">
        <w:t xml:space="preserve"> scaling exponents differ at the </w:t>
      </w:r>
      <w:r>
        <w:t>among</w:t>
      </w:r>
      <w:r w:rsidRPr="007B38E4">
        <w:t>- and within- individual level?</w:t>
      </w:r>
      <w:r>
        <w:t xml:space="preserve"> (2)</w:t>
      </w:r>
      <w:r w:rsidRPr="007B38E4">
        <w:t>, do</w:t>
      </w:r>
      <w:r>
        <w:t xml:space="preserve"> these</w:t>
      </w:r>
      <w:r w:rsidRPr="007B38E4">
        <w:t xml:space="preserve"> </w:t>
      </w:r>
      <w:r>
        <w:t>mass</w:t>
      </w:r>
      <w:r w:rsidRPr="007B38E4">
        <w:t xml:space="preserve"> scaling exponents change with temperature? </w:t>
      </w:r>
      <w:r>
        <w:t>(3)</w:t>
      </w:r>
      <w:r w:rsidRPr="007B38E4">
        <w:t xml:space="preserve">, </w:t>
      </w:r>
      <w:r>
        <w:t>do</w:t>
      </w:r>
      <w:r w:rsidRPr="007B38E4">
        <w:t xml:space="preserve"> individual</w:t>
      </w:r>
      <w:r>
        <w:t>s consistently differ</w:t>
      </w:r>
      <w:r w:rsidRPr="007B38E4">
        <w:t xml:space="preserve"> in </w:t>
      </w:r>
      <w:r>
        <w:t xml:space="preserve">their plastic responses to temperature (i.e. </w:t>
      </w:r>
      <w:r w:rsidRPr="007B38E4">
        <w:t>thermal reaction norms</w:t>
      </w:r>
      <w:r>
        <w:t xml:space="preserve">) </w:t>
      </w:r>
      <w:r w:rsidRPr="007B38E4">
        <w:t xml:space="preserve">over time? </w:t>
      </w:r>
      <w:r>
        <w:t>(4)</w:t>
      </w:r>
      <w:r w:rsidRPr="007B38E4">
        <w:t xml:space="preserve">, what are the </w:t>
      </w:r>
      <w:r>
        <w:t xml:space="preserve">cross-environment </w:t>
      </w:r>
      <w:r w:rsidRPr="007B38E4">
        <w:t>correlation</w:t>
      </w:r>
      <w:r>
        <w:t>s</w:t>
      </w:r>
      <w:r w:rsidRPr="007B38E4">
        <w:t xml:space="preserve"> of metabolic rate between </w:t>
      </w:r>
      <w:r>
        <w:t xml:space="preserve">different temperatures? </w:t>
      </w:r>
    </w:p>
    <w:p w14:paraId="747371E7" w14:textId="5E59E9E6" w:rsidR="00D24BC6" w:rsidRDefault="00D24BC6" w:rsidP="00510BAE">
      <w:pPr>
        <w:pStyle w:val="Heading1"/>
        <w:spacing w:line="360" w:lineRule="auto"/>
        <w:rPr>
          <w:lang w:val="en-AU"/>
        </w:rPr>
      </w:pPr>
      <w:r>
        <w:rPr>
          <w:lang w:val="en-AU"/>
        </w:rPr>
        <w:t>Methods</w:t>
      </w:r>
    </w:p>
    <w:p w14:paraId="3A6EF5AF" w14:textId="23C97027" w:rsidR="00D24BC6" w:rsidRDefault="00D24BC6" w:rsidP="00510BAE">
      <w:pPr>
        <w:pStyle w:val="Heading2"/>
        <w:spacing w:line="360" w:lineRule="auto"/>
        <w:rPr>
          <w:lang w:val="en-AU"/>
        </w:rPr>
      </w:pPr>
      <w:r>
        <w:rPr>
          <w:lang w:val="en-AU"/>
        </w:rPr>
        <w:t>Lizard collection and husbandry</w:t>
      </w:r>
    </w:p>
    <w:p w14:paraId="05849D91" w14:textId="75EC7E48" w:rsidR="00B37A5A" w:rsidRPr="00B178E1" w:rsidRDefault="00FE1A78" w:rsidP="00510BAE">
      <w:pPr>
        <w:pStyle w:val="Thesisbodytext"/>
        <w:spacing w:line="360" w:lineRule="auto"/>
      </w:pPr>
      <w:r>
        <w:t>Forty</w:t>
      </w:r>
      <w:r w:rsidR="00B37A5A">
        <w:t xml:space="preserve">-two male </w:t>
      </w:r>
      <w:r w:rsidR="00B37A5A">
        <w:rPr>
          <w:i/>
        </w:rPr>
        <w:t xml:space="preserve">L. </w:t>
      </w:r>
      <w:proofErr w:type="spellStart"/>
      <w:r w:rsidR="00B37A5A">
        <w:rPr>
          <w:i/>
        </w:rPr>
        <w:t>delicata</w:t>
      </w:r>
      <w:proofErr w:type="spellEnd"/>
      <w:r w:rsidR="00B37A5A">
        <w:t xml:space="preserve"> were collected across two sites between 28 August and 8 September 2015, across the Sydney region. Lizards were caught by hand or by mealworm fishing and were transported individually in calico bags in an ice-cooler to Macquarie University. Lizards were housed in a </w:t>
      </w:r>
      <w:proofErr w:type="gramStart"/>
      <w:r w:rsidR="00B37A5A">
        <w:t>temperature control</w:t>
      </w:r>
      <w:r>
        <w:t>led</w:t>
      </w:r>
      <w:proofErr w:type="gramEnd"/>
      <w:r w:rsidR="00B37A5A">
        <w:t xml:space="preserve"> room </w:t>
      </w:r>
      <w:r>
        <w:t>and was provided with a thermal gradient</w:t>
      </w:r>
      <w:r w:rsidR="00B37A5A">
        <w:t xml:space="preserve">. Each lizard </w:t>
      </w:r>
      <w:r>
        <w:t xml:space="preserve">was </w:t>
      </w:r>
      <w:r w:rsidR="00B37A5A">
        <w:t xml:space="preserve">kept individually in </w:t>
      </w:r>
      <w:r>
        <w:t xml:space="preserve">an </w:t>
      </w:r>
      <w:r w:rsidR="00B37A5A">
        <w:t xml:space="preserve">opaque plastic enclosure measuring 35cm </w:t>
      </w:r>
      <m:oMath>
        <m:r>
          <w:rPr>
            <w:rFonts w:ascii="Cambria Math" w:hAnsi="Cambria Math"/>
          </w:rPr>
          <m:t>×</m:t>
        </m:r>
      </m:oMath>
      <w:r w:rsidR="00B37A5A">
        <w:t xml:space="preserve"> 25cm </w:t>
      </w:r>
      <m:oMath>
        <m:r>
          <w:rPr>
            <w:rFonts w:ascii="Cambria Math" w:hAnsi="Cambria Math"/>
          </w:rPr>
          <m:t xml:space="preserve">× </m:t>
        </m:r>
      </m:oMath>
      <w:r w:rsidR="00B37A5A">
        <w:t xml:space="preserve">15cm (L </w:t>
      </w:r>
      <m:oMath>
        <m:r>
          <w:rPr>
            <w:rFonts w:ascii="Cambria Math" w:hAnsi="Cambria Math"/>
          </w:rPr>
          <m:t>×</m:t>
        </m:r>
      </m:oMath>
      <w:r w:rsidR="00B37A5A">
        <w:t xml:space="preserve"> W </w:t>
      </w:r>
      <m:oMath>
        <m:r>
          <w:rPr>
            <w:rFonts w:ascii="Cambria Math" w:hAnsi="Cambria Math"/>
          </w:rPr>
          <m:t>×</m:t>
        </m:r>
      </m:oMath>
      <w:r w:rsidR="00B37A5A">
        <w:t xml:space="preserve"> H). Each enclosure was lined with newspaper and lizards were given access to a water bowl and tree bark as a refuge. </w:t>
      </w:r>
      <w:r w:rsidR="00B37A5A" w:rsidRPr="00F544D9">
        <w:t xml:space="preserve">Enclosures were placed under UV light (11L:13D). Lizards were fed three </w:t>
      </w:r>
      <w:r>
        <w:t>to</w:t>
      </w:r>
      <w:r w:rsidRPr="00F544D9">
        <w:t xml:space="preserve"> </w:t>
      </w:r>
      <w:r w:rsidR="00B37A5A" w:rsidRPr="00F544D9">
        <w:t>four sm</w:t>
      </w:r>
      <w:r w:rsidR="00B37A5A" w:rsidRPr="00D1564E">
        <w:t>all crickets (</w:t>
      </w:r>
      <w:proofErr w:type="spellStart"/>
      <w:r w:rsidR="0062391B">
        <w:rPr>
          <w:i/>
        </w:rPr>
        <w:t>Acheta</w:t>
      </w:r>
      <w:proofErr w:type="spellEnd"/>
      <w:r w:rsidR="0062391B">
        <w:rPr>
          <w:i/>
        </w:rPr>
        <w:t xml:space="preserve"> </w:t>
      </w:r>
      <w:proofErr w:type="spellStart"/>
      <w:r w:rsidR="0062391B">
        <w:rPr>
          <w:i/>
        </w:rPr>
        <w:t>d</w:t>
      </w:r>
      <w:r w:rsidR="00B37A5A" w:rsidRPr="00452466">
        <w:rPr>
          <w:i/>
        </w:rPr>
        <w:t>omestica</w:t>
      </w:r>
      <w:proofErr w:type="spellEnd"/>
      <w:r w:rsidR="00B37A5A" w:rsidRPr="00F544D9">
        <w:t>)</w:t>
      </w:r>
      <w:r w:rsidR="00B37A5A">
        <w:t xml:space="preserve"> dusted with calcium powder and multi-vitamin every two days when metabolism measurements were not taking place. An animal collection license was approved by the New South Wales National Parks and </w:t>
      </w:r>
      <w:proofErr w:type="spellStart"/>
      <w:r w:rsidR="00B37A5A">
        <w:t>Wildelife</w:t>
      </w:r>
      <w:proofErr w:type="spellEnd"/>
      <w:r w:rsidR="00B37A5A">
        <w:t xml:space="preserve"> Service (SL101549). All procedures were approved by the Macquarie University Ethics committee (ARA 2015/015) and University of New South Wales Animal Care and Ethics committee (ACEC 15/51A).</w:t>
      </w:r>
    </w:p>
    <w:p w14:paraId="721D7E49" w14:textId="04CF35FB" w:rsidR="00D24BC6" w:rsidRDefault="00D24BC6" w:rsidP="00510BAE">
      <w:pPr>
        <w:pStyle w:val="Heading2"/>
        <w:spacing w:line="360" w:lineRule="auto"/>
        <w:rPr>
          <w:lang w:val="en-AU"/>
        </w:rPr>
      </w:pPr>
      <w:r>
        <w:rPr>
          <w:lang w:val="en-AU"/>
        </w:rPr>
        <w:t>Quantifying metabolic reaction norms</w:t>
      </w:r>
    </w:p>
    <w:p w14:paraId="194ECE19" w14:textId="077F7701" w:rsidR="00B37A5A" w:rsidRDefault="00B37A5A" w:rsidP="00510BAE">
      <w:pPr>
        <w:pStyle w:val="Thesisnormal"/>
        <w:spacing w:line="360" w:lineRule="auto"/>
      </w:pPr>
      <w:r>
        <w:t xml:space="preserve">Metabolism assays were conducted between 26 December 2016 - 19 March 2017. We measured </w:t>
      </w:r>
      <w:r w:rsidR="00FE1A78">
        <w:t xml:space="preserve">metabolic rate as </w:t>
      </w:r>
      <w:r>
        <w:t>CO</w:t>
      </w:r>
      <w:r w:rsidRPr="00B0469A">
        <w:rPr>
          <w:vertAlign w:val="subscript"/>
        </w:rPr>
        <w:t>2</w:t>
      </w:r>
      <w:r>
        <w:rPr>
          <w:vertAlign w:val="subscript"/>
        </w:rPr>
        <w:t xml:space="preserve"> </w:t>
      </w:r>
      <w:r>
        <w:t xml:space="preserve">production </w:t>
      </w:r>
      <w:r w:rsidR="00FE1A78">
        <w:t xml:space="preserve">per unit time </w:t>
      </w:r>
      <w:r>
        <w:t>(V</w:t>
      </w:r>
      <w:r w:rsidRPr="00B0469A">
        <w:rPr>
          <w:vertAlign w:val="subscript"/>
        </w:rPr>
        <w:t>CO2</w:t>
      </w:r>
      <w:r>
        <w:t xml:space="preserve"> ml min</w:t>
      </w:r>
      <w:r w:rsidRPr="00B0469A">
        <w:rPr>
          <w:vertAlign w:val="superscript"/>
        </w:rPr>
        <w:t>-1</w:t>
      </w:r>
      <w:r>
        <w:t>)</w:t>
      </w:r>
      <w:r w:rsidR="00FE1A78">
        <w:t xml:space="preserve"> given that CO</w:t>
      </w:r>
      <w:r w:rsidR="00FE1A78">
        <w:rPr>
          <w:vertAlign w:val="subscript"/>
        </w:rPr>
        <w:t>2</w:t>
      </w:r>
      <w:r w:rsidR="00FE1A78">
        <w:t xml:space="preserve"> is often more accurate for small animals (RFE). Animals were measured at a random</w:t>
      </w:r>
      <w:r>
        <w:t xml:space="preserve"> temperature in an inactive, post-absorptive</w:t>
      </w:r>
      <w:r w:rsidR="00FE1A78">
        <w:t xml:space="preserve"> state </w:t>
      </w:r>
      <w:r>
        <w:t>(</w:t>
      </w:r>
      <w:commentRangeStart w:id="286"/>
      <w:r w:rsidRPr="00D43DE0">
        <w:rPr>
          <w:highlight w:val="yellow"/>
        </w:rPr>
        <w:t>REF</w:t>
      </w:r>
      <w:commentRangeEnd w:id="286"/>
      <w:r w:rsidRPr="00D43DE0">
        <w:rPr>
          <w:rStyle w:val="CommentReference"/>
          <w:highlight w:val="yellow"/>
        </w:rPr>
        <w:commentReference w:id="286"/>
      </w:r>
      <w:r>
        <w:t xml:space="preserve">). </w:t>
      </w:r>
      <w:r w:rsidR="00FE1A78">
        <w:t xml:space="preserve">Overall, measurements </w:t>
      </w:r>
      <w:r>
        <w:t xml:space="preserve">were taken </w:t>
      </w:r>
      <w:r w:rsidR="00FE1A78">
        <w:t xml:space="preserve">at temperatures </w:t>
      </w:r>
      <w:r>
        <w:t>between 22ºC and 32º</w:t>
      </w:r>
      <w:proofErr w:type="spellStart"/>
      <w:r>
        <w:t>C at</w:t>
      </w:r>
      <w:proofErr w:type="spellEnd"/>
      <w:r>
        <w:t xml:space="preserve"> 2ºC increments over </w:t>
      </w:r>
      <w:r w:rsidR="00FE1A78">
        <w:t xml:space="preserve">a </w:t>
      </w:r>
      <w:proofErr w:type="gramStart"/>
      <w:r>
        <w:t>three day</w:t>
      </w:r>
      <w:proofErr w:type="gramEnd"/>
      <w:r w:rsidR="00FE1A78">
        <w:t xml:space="preserve"> period</w:t>
      </w:r>
      <w:r>
        <w:t xml:space="preserve"> (measurement</w:t>
      </w:r>
      <w:r w:rsidR="00FE1A78">
        <w:t>s</w:t>
      </w:r>
      <w:r>
        <w:t xml:space="preserve"> at two temperatures per day) and were repeated every 10 days (10 sampling sessions in total). Due to logistical constraints, lizards were randomly assigned to one of two </w:t>
      </w:r>
      <w:r w:rsidR="00FE1A78">
        <w:t xml:space="preserve">blocks </w:t>
      </w:r>
      <w:r>
        <w:t>for metabolism measurements (</w:t>
      </w:r>
      <w:r w:rsidR="00FE1A78">
        <w:t xml:space="preserve">block </w:t>
      </w:r>
      <w:r>
        <w:t xml:space="preserve">1: n = 23, </w:t>
      </w:r>
      <w:r w:rsidR="00FE1A78">
        <w:t xml:space="preserve">block </w:t>
      </w:r>
      <w:r>
        <w:t>2: n = 22). We used two incubators (</w:t>
      </w:r>
      <w:proofErr w:type="spellStart"/>
      <w:r>
        <w:t>LabWit</w:t>
      </w:r>
      <w:proofErr w:type="spellEnd"/>
      <w:r>
        <w:t>, ZXSD-R1090) to precisely control the ambient temperature at which measurements were taken (+/- 1ºC)</w:t>
      </w:r>
      <w:r w:rsidR="00035FEB">
        <w:t xml:space="preserve">. In order to account for the </w:t>
      </w:r>
      <w:r w:rsidR="00912471">
        <w:t xml:space="preserve">carry over </w:t>
      </w:r>
      <w:r w:rsidR="00035FEB">
        <w:t>effects of extreme temperatures experienced by an individual on subsequent</w:t>
      </w:r>
      <w:r w:rsidR="00912471">
        <w:t xml:space="preserve"> metabolic</w:t>
      </w:r>
      <w:r w:rsidR="00035FEB">
        <w:t xml:space="preserve"> measurements at other </w:t>
      </w:r>
      <w:proofErr w:type="gramStart"/>
      <w:r w:rsidR="00035FEB">
        <w:lastRenderedPageBreak/>
        <w:t xml:space="preserve">temperature, </w:t>
      </w:r>
      <w:r w:rsidR="00FE1A78">
        <w:t xml:space="preserve"> the</w:t>
      </w:r>
      <w:proofErr w:type="gramEnd"/>
      <w:r>
        <w:t xml:space="preserve"> temperature order was randomly allocated to the incubators across the three days, within each sampling session.</w:t>
      </w:r>
    </w:p>
    <w:p w14:paraId="7F4543FC" w14:textId="2EBFEAE5" w:rsidR="00B37A5A" w:rsidRDefault="00B37A5A" w:rsidP="00510BAE">
      <w:pPr>
        <w:pStyle w:val="Thesisnormal"/>
        <w:spacing w:line="360" w:lineRule="auto"/>
        <w:ind w:firstLine="720"/>
      </w:pPr>
      <w:r>
        <w:t>Lizards were fasted for at least 24 hours prior to metabolic measurements, during which they had access to water in their enclosure between each sampling day. Within each sampling session, lizards were randomly assigned to opaque cylindrical metabolism chambers (volume = 146ml). On the day of measurements, body temperature of each individual was taken using an infrared laser gun) inside their enclosure</w:t>
      </w:r>
      <w:r w:rsidR="00B025F1">
        <w:t xml:space="preserve"> (Stanley stht0-77365</w:t>
      </w:r>
      <w:r>
        <w:t>. Lizards were then gently encouraged into their assigned chambers and then weighed using a digital scale to the nearest 0.01g (</w:t>
      </w:r>
      <w:r w:rsidRPr="00D03CEB">
        <w:t>Ohaus SP-202</w:t>
      </w:r>
      <w:r>
        <w:t xml:space="preserve">). </w:t>
      </w:r>
      <w:proofErr w:type="gramStart"/>
      <w:r>
        <w:t>After which,</w:t>
      </w:r>
      <w:proofErr w:type="gramEnd"/>
      <w:r>
        <w:t xml:space="preserve"> opened chambers were maintained in a dark environment inside the incubators for 30 minutes </w:t>
      </w:r>
      <w:r w:rsidR="00B025F1">
        <w:t xml:space="preserve">for animals </w:t>
      </w:r>
      <w:r>
        <w:t>to settle down. After 30 minutes, each chamber was flushed with fresh air and then sealed. 3</w:t>
      </w:r>
      <w:r w:rsidR="00085F9D">
        <w:t xml:space="preserve"> mL </w:t>
      </w:r>
      <w:r>
        <w:t xml:space="preserve">of air was then immediately removed </w:t>
      </w:r>
      <w:r w:rsidR="00085F9D">
        <w:t xml:space="preserve">from each </w:t>
      </w:r>
      <w:r>
        <w:t xml:space="preserve">chamber via </w:t>
      </w:r>
      <w:r w:rsidR="00085F9D">
        <w:t xml:space="preserve">a </w:t>
      </w:r>
      <w:r>
        <w:t>two-way valve to account for any residual CO</w:t>
      </w:r>
      <w:r w:rsidRPr="008B0D75">
        <w:rPr>
          <w:vertAlign w:val="subscript"/>
        </w:rPr>
        <w:t>2</w:t>
      </w:r>
      <w:r>
        <w:t xml:space="preserve"> that was not flushed out from the chambers. The chamber was then left in the incubator for an additional 90 minutes at the set temperature</w:t>
      </w:r>
      <w:r w:rsidR="00085F9D">
        <w:t xml:space="preserve"> to measure CO</w:t>
      </w:r>
      <w:r w:rsidR="00085F9D">
        <w:rPr>
          <w:vertAlign w:val="subscript"/>
        </w:rPr>
        <w:t>2</w:t>
      </w:r>
      <w:r w:rsidR="00085F9D">
        <w:t xml:space="preserve"> production</w:t>
      </w:r>
      <w:r>
        <w:t xml:space="preserve">. </w:t>
      </w:r>
      <w:r w:rsidR="00085F9D">
        <w:t>At the end of the 90 min</w:t>
      </w:r>
      <w:r>
        <w:t xml:space="preserve">, two air samples </w:t>
      </w:r>
      <w:r w:rsidR="00085F9D">
        <w:t xml:space="preserve">were </w:t>
      </w:r>
      <w:r>
        <w:t xml:space="preserve">taken from </w:t>
      </w:r>
      <w:r w:rsidR="00085F9D">
        <w:t xml:space="preserve">each </w:t>
      </w:r>
      <w:r>
        <w:t xml:space="preserve">chamber and chambers </w:t>
      </w:r>
      <w:r w:rsidR="00B025F1">
        <w:t>were reopen</w:t>
      </w:r>
      <w:r w:rsidR="00B76807">
        <w:t>ed</w:t>
      </w:r>
      <w:r>
        <w:t xml:space="preserve"> </w:t>
      </w:r>
      <w:r w:rsidR="00B025F1">
        <w:t xml:space="preserve">and </w:t>
      </w:r>
      <w:r>
        <w:t xml:space="preserve">placed back into the incubator again for the next measurement temperature following the same procedure. </w:t>
      </w:r>
    </w:p>
    <w:p w14:paraId="1F4E0F83" w14:textId="3B1878B0" w:rsidR="00B37A5A" w:rsidRDefault="00B37A5A" w:rsidP="00510BAE">
      <w:pPr>
        <w:pStyle w:val="Thesisnormal"/>
        <w:spacing w:line="360" w:lineRule="auto"/>
        <w:ind w:firstLine="720"/>
      </w:pPr>
      <w:r>
        <w:t xml:space="preserve">After air sampling, each </w:t>
      </w:r>
      <w:r w:rsidR="00085F9D">
        <w:t xml:space="preserve">3 mL air </w:t>
      </w:r>
      <w:r>
        <w:t xml:space="preserve">sample </w:t>
      </w:r>
      <w:r w:rsidR="00085F9D">
        <w:t xml:space="preserve">was </w:t>
      </w:r>
      <w:r>
        <w:t>injected into the inlet line of an open-flow respirometer system (Field Metabolic System Sables System, Las Vegas NV, USA) to measure V</w:t>
      </w:r>
      <w:r w:rsidRPr="00DE2555">
        <w:rPr>
          <w:vertAlign w:val="subscript"/>
        </w:rPr>
        <w:t>CO2</w:t>
      </w:r>
      <w:r>
        <w:rPr>
          <w:i/>
        </w:rPr>
        <w:t>.</w:t>
      </w:r>
      <w:r>
        <w:t xml:space="preserve"> The percentage of CO2 </w:t>
      </w:r>
      <w:r w:rsidR="00085F9D">
        <w:t xml:space="preserve">in </w:t>
      </w:r>
      <w:r>
        <w:t xml:space="preserve">our samples was </w:t>
      </w:r>
      <w:r w:rsidR="00085F9D">
        <w:t>measured using a</w:t>
      </w:r>
      <w:r>
        <w:t xml:space="preserve"> flow rate set to 200 ml min</w:t>
      </w:r>
      <w:r w:rsidRPr="003B34DC">
        <w:rPr>
          <w:vertAlign w:val="superscript"/>
        </w:rPr>
        <w:t>-1</w:t>
      </w:r>
      <w:r>
        <w:t xml:space="preserve">. Water vapour was scrubbed from the inlet air with </w:t>
      </w:r>
      <w:proofErr w:type="spellStart"/>
      <w:r>
        <w:t>Drierite</w:t>
      </w:r>
      <w:proofErr w:type="spellEnd"/>
      <w:r>
        <w:t xml:space="preserve"> (Brand) prior to the measurement of CO</w:t>
      </w:r>
      <w:r w:rsidRPr="006E60EA">
        <w:rPr>
          <w:vertAlign w:val="subscript"/>
        </w:rPr>
        <w:t>2</w:t>
      </w:r>
      <w:r>
        <w:t xml:space="preserve">. The area of output peaks </w:t>
      </w:r>
      <w:r w:rsidR="00D43DE0">
        <w:t>was</w:t>
      </w:r>
      <w:r>
        <w:t xml:space="preserve"> integrated using </w:t>
      </w:r>
      <w:proofErr w:type="spellStart"/>
      <w:r>
        <w:t>LabAnalyst</w:t>
      </w:r>
      <w:proofErr w:type="spellEnd"/>
      <w:r>
        <w:t xml:space="preserve"> to calculate </w:t>
      </w:r>
      <w:r w:rsidR="00085F9D">
        <w:t xml:space="preserve">the </w:t>
      </w:r>
      <w:r>
        <w:t>percentage of CO</w:t>
      </w:r>
      <w:r w:rsidRPr="006E60EA">
        <w:rPr>
          <w:vertAlign w:val="subscript"/>
        </w:rPr>
        <w:t>2</w:t>
      </w:r>
      <w:r w:rsidR="00B025F1">
        <w:rPr>
          <w:vertAlign w:val="subscript"/>
        </w:rPr>
        <w:t xml:space="preserve"> </w:t>
      </w:r>
      <w:r w:rsidR="00B025F1" w:rsidRPr="00D43DE0">
        <w:t>(</w:t>
      </w:r>
      <w:r w:rsidR="00B025F1" w:rsidRPr="00D43DE0">
        <w:rPr>
          <w:highlight w:val="yellow"/>
        </w:rPr>
        <w:t>REF FOR LAB ANALYST</w:t>
      </w:r>
      <w:r w:rsidR="00B025F1" w:rsidRPr="00D43DE0">
        <w:t>)</w:t>
      </w:r>
      <w:r w:rsidRPr="00D43DE0">
        <w:t>.</w:t>
      </w:r>
      <w:r>
        <w:t xml:space="preserve"> The total volume (ml) of CO</w:t>
      </w:r>
      <w:r w:rsidRPr="006E60EA">
        <w:rPr>
          <w:vertAlign w:val="subscript"/>
        </w:rPr>
        <w:t>2</w:t>
      </w:r>
      <w:r>
        <w:t xml:space="preserve"> produced by an individual was calculated as: </w:t>
      </w:r>
    </w:p>
    <w:p w14:paraId="10B5DCE6" w14:textId="77777777" w:rsidR="00B37A5A" w:rsidRPr="00FC045C" w:rsidRDefault="00B37A5A" w:rsidP="00510BAE">
      <w:pPr>
        <w:pStyle w:val="Thesisnormal"/>
        <w:spacing w:line="360" w:lineRule="auto"/>
        <w:jc w:val="both"/>
        <w:rPr>
          <w:rFonts w:cs="Times New Roman"/>
        </w:rPr>
      </w:pPr>
      <w:proofErr w:type="spellStart"/>
      <w:r>
        <w:rPr>
          <w:rFonts w:cs="Times New Roman"/>
        </w:rPr>
        <w:t>Eqn</w:t>
      </w:r>
      <w:proofErr w:type="spellEnd"/>
      <w:r>
        <w:rPr>
          <w:rFonts w:cs="Times New Roman"/>
        </w:rPr>
        <w:t>: 1</w:t>
      </w:r>
    </w:p>
    <w:p w14:paraId="2BE821E6" w14:textId="77777777" w:rsidR="00B37A5A" w:rsidRPr="00FC045C" w:rsidRDefault="0052268C" w:rsidP="00510BAE">
      <w:pPr>
        <w:pStyle w:val="Thesisnormal"/>
        <w:spacing w:line="36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CO2</m:t>
              </m:r>
            </m:sub>
          </m:sSub>
          <m:sSup>
            <m:sSupPr>
              <m:ctrlPr>
                <w:rPr>
                  <w:rFonts w:ascii="Cambria Math" w:hAnsi="Cambria Math"/>
                  <w:vertAlign w:val="superscript"/>
                </w:rPr>
              </m:ctrlPr>
            </m:sSupPr>
            <m:e>
              <m:r>
                <m:rPr>
                  <m:sty m:val="p"/>
                </m:rPr>
                <w:rPr>
                  <w:rFonts w:ascii="Cambria Math" w:hAnsi="Cambria Math"/>
                  <w:vertAlign w:val="superscript"/>
                </w:rPr>
                <m:t xml:space="preserve">ml </m:t>
              </m:r>
              <m:r>
                <w:rPr>
                  <w:rFonts w:ascii="Cambria Math" w:hAnsi="Cambria Math"/>
                  <w:vertAlign w:val="superscript"/>
                </w:rPr>
                <m:t>min</m:t>
              </m:r>
            </m:e>
            <m:sup>
              <m:r>
                <w:rPr>
                  <w:rFonts w:ascii="Cambria Math" w:hAnsi="Cambria Math"/>
                  <w:vertAlign w:val="superscript"/>
                </w:rPr>
                <m:t>-1</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%CO2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chamber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lizard</m:t>
                  </m:r>
                </m:sub>
              </m:sSub>
              <m:r>
                <w:rPr>
                  <w:rFonts w:ascii="Cambria Math" w:hAnsi="Cambria Math" w:cs="Times New Roman"/>
                </w:rPr>
                <m:t>)</m:t>
              </m:r>
            </m:num>
            <m:den>
              <m:r>
                <w:rPr>
                  <w:rFonts w:ascii="Cambria Math" w:hAnsi="Cambria Math" w:cs="Times New Roman"/>
                </w:rPr>
                <m:t>t</m:t>
              </m:r>
            </m:den>
          </m:f>
        </m:oMath>
      </m:oMathPara>
    </w:p>
    <w:p w14:paraId="03692CD4" w14:textId="77777777" w:rsidR="00B37A5A" w:rsidRPr="00FC045C" w:rsidRDefault="00B37A5A" w:rsidP="00510BAE">
      <w:pPr>
        <w:pStyle w:val="Thesisnormal"/>
        <w:spacing w:line="360" w:lineRule="auto"/>
        <w:rPr>
          <w:rFonts w:cs="Times New Roman"/>
        </w:rPr>
      </w:pPr>
    </w:p>
    <w:p w14:paraId="74E9844C" w14:textId="1EF677BB" w:rsidR="00B37A5A" w:rsidRPr="00CD76A1" w:rsidRDefault="00B37A5A" w:rsidP="00510BAE">
      <w:pPr>
        <w:pStyle w:val="Thesisnormal"/>
        <w:spacing w:line="360" w:lineRule="auto"/>
      </w:pPr>
      <w:r>
        <w:t xml:space="preserve">where %CO2 is the percentage of CO2 in air sample, which was corrected by subtracting any ‘residual’ CO2 from the </w:t>
      </w:r>
      <w:r w:rsidR="0067307C">
        <w:t>initial</w:t>
      </w:r>
      <w:r>
        <w:t xml:space="preserve"> flush from the larger of the two air samples, </w:t>
      </w:r>
      <w:proofErr w:type="spellStart"/>
      <w:r>
        <w:t>V</w:t>
      </w:r>
      <w:r w:rsidRPr="00CD76A1">
        <w:rPr>
          <w:vertAlign w:val="subscript"/>
        </w:rPr>
        <w:t>chamber</w:t>
      </w:r>
      <w:proofErr w:type="spellEnd"/>
      <w:r>
        <w:rPr>
          <w:vertAlign w:val="subscript"/>
        </w:rPr>
        <w:t xml:space="preserve"> </w:t>
      </w:r>
      <w:r>
        <w:t xml:space="preserve">is the volume of the chamber (146ml), </w:t>
      </w:r>
      <w:proofErr w:type="spellStart"/>
      <w:r>
        <w:t>V</w:t>
      </w:r>
      <w:r>
        <w:rPr>
          <w:vertAlign w:val="subscript"/>
        </w:rPr>
        <w:t>lizard</w:t>
      </w:r>
      <w:proofErr w:type="spellEnd"/>
      <w:r>
        <w:t xml:space="preserve"> is the volume of the lizard, assuming that the mass of the lizard is the same as its volume and </w:t>
      </w:r>
      <w:r>
        <w:rPr>
          <w:i/>
        </w:rPr>
        <w:t>t</w:t>
      </w:r>
      <w:r>
        <w:t xml:space="preserve"> is the duration of time in minutes after where the chamber has been sealed and the first air sample was taken (90 minutes).</w:t>
      </w:r>
    </w:p>
    <w:p w14:paraId="1DC02B45" w14:textId="03ACB5FC" w:rsidR="00D24BC6" w:rsidRDefault="00D24BC6" w:rsidP="00510BAE">
      <w:pPr>
        <w:pStyle w:val="Heading2"/>
        <w:spacing w:line="360" w:lineRule="auto"/>
        <w:rPr>
          <w:lang w:val="en-AU"/>
        </w:rPr>
      </w:pPr>
      <w:r>
        <w:rPr>
          <w:lang w:val="en-AU"/>
        </w:rPr>
        <w:lastRenderedPageBreak/>
        <w:t>Statistical analysis</w:t>
      </w:r>
    </w:p>
    <w:p w14:paraId="7E2A8BBA" w14:textId="0628668C" w:rsidR="007935AB" w:rsidRDefault="00B37A5A" w:rsidP="00061FC5">
      <w:pPr>
        <w:pStyle w:val="Thesisnormal"/>
        <w:spacing w:line="360" w:lineRule="auto"/>
      </w:pPr>
      <w:r>
        <w:t xml:space="preserve">All statistical analyses were conducted using ‘R’ </w:t>
      </w:r>
      <w:r>
        <w:fldChar w:fldCharType="begin"/>
      </w:r>
      <w:r w:rsidR="000F5C23">
        <w:instrText xml:space="preserve"> ADDIN PAPERS2_CITATIONS &lt;citation&gt;&lt;priority&gt;0&lt;/priority&gt;&lt;uuid&gt;435BD244-28B8-48B8-BE77-5395DD0C2A2D&lt;/uuid&gt;&lt;publications&gt;&lt;publication&gt;&lt;subtype&gt;341&lt;/subtype&gt;&lt;place&gt;Vienna, Austria&lt;/place&gt;&lt;title&gt;Team (2012). R: A language and environment for statistical computing. R Foundation for Statistical Computing, Vienna, Austria&lt;/title&gt;&lt;url&gt;http://scholar.google.com/scholar?q=related:EKUA0tOF5fAJ:scholar.google.com/&amp;amp;hl=en&amp;amp;num=20&amp;amp;as_sdt=0,5&amp;amp;as_ylo=2013&amp;amp;as_yhi=2013&lt;/url&gt;&lt;publication_date&gt;99201300001200000000200000&lt;/publication_date&gt;&lt;uuid&gt;FE38A7C4-8649-49D4-A085-3F8D787976E6&lt;/uuid&gt;&lt;type&gt;300&lt;/type&gt;&lt;authors&gt;&lt;author&gt;&lt;lastName&gt;Core Team&lt;/lastName&gt;&lt;firstName&gt;R&lt;/firstName&gt;&lt;/author&gt;&lt;/authors&gt;&lt;/publication&gt;&lt;/publications&gt;&lt;cites&gt;&lt;/cites&gt;&lt;/citation&gt;</w:instrText>
      </w:r>
      <w:r>
        <w:fldChar w:fldCharType="separate"/>
      </w:r>
      <w:r>
        <w:rPr>
          <w:rFonts w:cs="Times New Roman"/>
          <w:lang w:val="en-GB"/>
        </w:rPr>
        <w:t>{TeamRAla:2013tx}</w:t>
      </w:r>
      <w:r>
        <w:fldChar w:fldCharType="end"/>
      </w:r>
      <w:r>
        <w:t xml:space="preserve">. All temperature </w:t>
      </w:r>
      <w:r w:rsidRPr="00522F48">
        <w:t>variables and V</w:t>
      </w:r>
      <w:r w:rsidRPr="00522F48">
        <w:rPr>
          <w:vertAlign w:val="subscript"/>
        </w:rPr>
        <w:t>CO2</w:t>
      </w:r>
      <w:r w:rsidRPr="00522F48">
        <w:t xml:space="preserve"> w</w:t>
      </w:r>
      <w:r w:rsidR="0067307C" w:rsidRPr="00522F48">
        <w:t>ere</w:t>
      </w:r>
      <w:r w:rsidRPr="00522F48">
        <w:t xml:space="preserve"> log-transformed. </w:t>
      </w:r>
      <w:commentRangeStart w:id="287"/>
      <w:commentRangeStart w:id="288"/>
      <w:r w:rsidRPr="00522F48">
        <w:t>Collinearity</w:t>
      </w:r>
      <w:r>
        <w:t xml:space="preserve"> between our response (log V</w:t>
      </w:r>
      <w:r w:rsidRPr="00EF0BC9">
        <w:rPr>
          <w:vertAlign w:val="subscript"/>
        </w:rPr>
        <w:t>CO2</w:t>
      </w:r>
      <w:r>
        <w:t xml:space="preserve"> and predictor variables were checked using scatterplot matrices.</w:t>
      </w:r>
      <w:commentRangeEnd w:id="287"/>
      <w:r w:rsidR="0067307C">
        <w:rPr>
          <w:rStyle w:val="CommentReference"/>
        </w:rPr>
        <w:commentReference w:id="287"/>
      </w:r>
      <w:commentRangeEnd w:id="288"/>
      <w:r w:rsidR="00061FC5">
        <w:rPr>
          <w:rStyle w:val="CommentReference"/>
        </w:rPr>
        <w:commentReference w:id="288"/>
      </w:r>
      <w:r>
        <w:t xml:space="preserve"> </w:t>
      </w:r>
      <w:commentRangeStart w:id="289"/>
      <w:r>
        <w:t>Pearson correlation coefficients of these are presented in Table SXX</w:t>
      </w:r>
      <w:commentRangeEnd w:id="289"/>
      <w:r>
        <w:rPr>
          <w:rStyle w:val="CommentReference"/>
        </w:rPr>
        <w:commentReference w:id="289"/>
      </w:r>
      <w:r>
        <w:t>. There were no differences in V</w:t>
      </w:r>
      <w:r w:rsidRPr="00EF0BC9">
        <w:rPr>
          <w:vertAlign w:val="subscript"/>
        </w:rPr>
        <w:t>CO2</w:t>
      </w:r>
      <w:r>
        <w:rPr>
          <w:vertAlign w:val="subscript"/>
        </w:rPr>
        <w:t xml:space="preserve"> </w:t>
      </w:r>
      <w:r>
        <w:t xml:space="preserve">between </w:t>
      </w:r>
      <w:r w:rsidR="00794C00">
        <w:t xml:space="preserve">blocks </w:t>
      </w:r>
      <w:r>
        <w:t xml:space="preserve">of lizards or incubators in our initial models therefore </w:t>
      </w:r>
      <w:r w:rsidR="00794C00">
        <w:t xml:space="preserve">these parameters were </w:t>
      </w:r>
      <w:r>
        <w:t>not included in our final models.</w:t>
      </w:r>
      <w:r w:rsidR="00886D8F">
        <w:t xml:space="preserve"> </w:t>
      </w:r>
      <w:r w:rsidR="00912471">
        <w:t>We tested whether the previous measurement temperature or body temperature measured in home enclosure</w:t>
      </w:r>
      <w:r w:rsidR="00912471" w:rsidRPr="00912471">
        <w:t xml:space="preserve"> </w:t>
      </w:r>
      <w:r w:rsidR="00912471" w:rsidRPr="002D5FDA">
        <w:t>influenc</w:t>
      </w:r>
      <w:r w:rsidR="002B762D">
        <w:t>ed</w:t>
      </w:r>
      <w:r w:rsidR="00912471" w:rsidRPr="002D5FDA">
        <w:t xml:space="preserve"> VCO2 at subsequent temperatures due to acclimation</w:t>
      </w:r>
      <w:r w:rsidR="00912471">
        <w:t xml:space="preserve">. We found that a </w:t>
      </w:r>
      <w:r w:rsidR="00912471" w:rsidRPr="00912471">
        <w:t xml:space="preserve">model </w:t>
      </w:r>
      <w:r w:rsidR="00912471" w:rsidRPr="00061FC5">
        <w:t xml:space="preserve">containing ‘previous temperature experience’ as a covariate was better supported compared to a model with it excluded, we therefore </w:t>
      </w:r>
      <w:r w:rsidR="00912471" w:rsidRPr="00912471">
        <w:t>included ‘</w:t>
      </w:r>
      <w:r w:rsidR="00F33177" w:rsidRPr="00AC556D">
        <w:t xml:space="preserve">previous temperature experience’ </w:t>
      </w:r>
      <w:r w:rsidR="00912471" w:rsidRPr="00912471">
        <w:t xml:space="preserve">in all subsequent </w:t>
      </w:r>
      <w:proofErr w:type="gramStart"/>
      <w:r w:rsidR="00912471" w:rsidRPr="00912471">
        <w:t>analyses.</w:t>
      </w:r>
      <w:r w:rsidR="00912471" w:rsidRPr="002B44E0">
        <w:t>(</w:t>
      </w:r>
      <w:proofErr w:type="gramEnd"/>
      <w:r w:rsidR="00912471" w:rsidRPr="002B44E0">
        <w:t>See ESM for</w:t>
      </w:r>
      <w:r w:rsidR="00061FC5">
        <w:t xml:space="preserve"> more</w:t>
      </w:r>
      <w:r w:rsidR="00912471" w:rsidRPr="002B44E0">
        <w:t xml:space="preserve"> details)</w:t>
      </w:r>
      <w:r w:rsidR="00912471">
        <w:t xml:space="preserve">. </w:t>
      </w:r>
      <w:r w:rsidR="002B762D">
        <w:t>For all our models we used Bayesian linear mixed models (LMM) from either the ‘</w:t>
      </w:r>
      <w:proofErr w:type="spellStart"/>
      <w:r w:rsidR="002B762D">
        <w:t>brms</w:t>
      </w:r>
      <w:proofErr w:type="spellEnd"/>
      <w:r w:rsidR="002B762D">
        <w:t>’ or ‘</w:t>
      </w:r>
      <w:proofErr w:type="spellStart"/>
      <w:r w:rsidR="002B762D">
        <w:t>MCMCglmm</w:t>
      </w:r>
      <w:proofErr w:type="spellEnd"/>
      <w:r w:rsidR="002B762D">
        <w:t>' R packages (</w:t>
      </w:r>
      <w:r w:rsidR="002B762D" w:rsidRPr="00D43DE0">
        <w:rPr>
          <w:highlight w:val="yellow"/>
        </w:rPr>
        <w:t>REFS</w:t>
      </w:r>
      <w:r w:rsidR="002B762D">
        <w:t>)</w:t>
      </w:r>
      <w:r w:rsidR="00741B62">
        <w:t>, ‘</w:t>
      </w:r>
      <w:proofErr w:type="spellStart"/>
      <w:r w:rsidR="00741B62">
        <w:t>brms</w:t>
      </w:r>
      <w:proofErr w:type="spellEnd"/>
      <w:r w:rsidR="00741B62">
        <w:t>’ uses Stan, whereas ‘</w:t>
      </w:r>
      <w:proofErr w:type="spellStart"/>
      <w:r w:rsidR="00741B62">
        <w:t>MCMCglmm</w:t>
      </w:r>
      <w:proofErr w:type="spellEnd"/>
      <w:r w:rsidR="00741B62">
        <w:t>’ uses Monte Carlo Markov Chain to sample from the target posterior distribution</w:t>
      </w:r>
      <w:r w:rsidR="002B762D">
        <w:t xml:space="preserve">. For every model, </w:t>
      </w:r>
      <w:r w:rsidR="00741B62">
        <w:t>we pooled the posterior estimates for multiple chains. For ‘</w:t>
      </w:r>
      <w:proofErr w:type="spellStart"/>
      <w:r w:rsidR="00741B62">
        <w:t>brms</w:t>
      </w:r>
      <w:proofErr w:type="spellEnd"/>
      <w:r w:rsidR="00741B62">
        <w:t>’ models, we ran for 4 chains of 2000 iterations with a burn in of 1000</w:t>
      </w:r>
      <w:r w:rsidR="00D26731">
        <w:t xml:space="preserve"> and a thinning interval of 1</w:t>
      </w:r>
      <w:r w:rsidR="00741B62">
        <w:t>. For ‘</w:t>
      </w:r>
      <w:proofErr w:type="spellStart"/>
      <w:r w:rsidR="00741B62">
        <w:t>MCMCglmm</w:t>
      </w:r>
      <w:proofErr w:type="spellEnd"/>
      <w:r w:rsidR="00741B62">
        <w:t xml:space="preserve">’ models, we ran 3 chains of </w:t>
      </w:r>
      <w:r w:rsidR="00741B62" w:rsidRPr="00741B62">
        <w:t>7510000</w:t>
      </w:r>
      <w:r w:rsidR="00741B62">
        <w:t xml:space="preserve"> iterations with a burn in of 10000 and</w:t>
      </w:r>
      <w:r w:rsidR="00D26731">
        <w:t xml:space="preserve"> a thinning interval of 5000. We checked all chains were mixing well and converged by visually inspecting trace plots and also ensuring </w:t>
      </w:r>
      <w:proofErr w:type="spellStart"/>
      <w:r w:rsidR="008734E7">
        <w:t>Rhat</w:t>
      </w:r>
      <w:proofErr w:type="spellEnd"/>
      <w:r w:rsidR="008734E7">
        <w:t xml:space="preserve"> values are greater than 1.1</w:t>
      </w:r>
      <w:r w:rsidR="00D26731">
        <w:t xml:space="preserve">. We also checked whether our chains were autocorrelated.  </w:t>
      </w:r>
    </w:p>
    <w:p w14:paraId="02AA062E" w14:textId="4D0B78AB" w:rsidR="009A5C4A" w:rsidRDefault="009A5C4A" w:rsidP="00510BAE">
      <w:pPr>
        <w:pStyle w:val="Heading3"/>
        <w:spacing w:line="360" w:lineRule="auto"/>
        <w:rPr>
          <w:lang w:val="en-AU"/>
        </w:rPr>
      </w:pPr>
      <w:r>
        <w:rPr>
          <w:lang w:val="en-AU"/>
        </w:rPr>
        <w:t>Repeatability of thermal reaction norms</w:t>
      </w:r>
    </w:p>
    <w:p w14:paraId="1C19BE03" w14:textId="0B40321C" w:rsidR="00022081" w:rsidRPr="0080379C" w:rsidRDefault="008C0D71" w:rsidP="005379B6">
      <w:pPr>
        <w:spacing w:line="360" w:lineRule="auto"/>
        <w:rPr>
          <w:lang w:val="en-AU"/>
        </w:rPr>
      </w:pPr>
      <w:r>
        <w:rPr>
          <w:lang w:val="en-AU"/>
        </w:rPr>
        <w:t>We used function-valued and character state approaches to</w:t>
      </w:r>
      <w:r w:rsidR="000674C8">
        <w:rPr>
          <w:lang w:val="en-AU"/>
        </w:rPr>
        <w:t xml:space="preserve"> quantif</w:t>
      </w:r>
      <w:r>
        <w:rPr>
          <w:lang w:val="en-AU"/>
        </w:rPr>
        <w:t>y</w:t>
      </w:r>
      <w:r w:rsidR="000674C8">
        <w:rPr>
          <w:lang w:val="en-AU"/>
        </w:rPr>
        <w:t xml:space="preserve"> the repeatability of </w:t>
      </w:r>
      <w:r w:rsidR="00062760" w:rsidRPr="00522F48">
        <w:rPr>
          <w:lang w:val="en-AU"/>
        </w:rPr>
        <w:t>thermal reaction norms</w:t>
      </w:r>
      <w:r w:rsidR="000674C8" w:rsidRPr="00522F48">
        <w:rPr>
          <w:lang w:val="en-AU"/>
        </w:rPr>
        <w:t xml:space="preserve"> t</w:t>
      </w:r>
      <w:r w:rsidR="00635411" w:rsidRPr="00522F48">
        <w:rPr>
          <w:lang w:val="en-AU"/>
        </w:rPr>
        <w:t xml:space="preserve">o determine </w:t>
      </w:r>
      <w:r w:rsidR="00061FC5" w:rsidRPr="00522F48">
        <w:rPr>
          <w:lang w:val="en-AU"/>
        </w:rPr>
        <w:t xml:space="preserve">whether </w:t>
      </w:r>
      <w:r w:rsidR="00B025F1" w:rsidRPr="00522F48">
        <w:rPr>
          <w:lang w:val="en-AU"/>
        </w:rPr>
        <w:t xml:space="preserve">they differed </w:t>
      </w:r>
      <w:r w:rsidR="00635411" w:rsidRPr="00522F48">
        <w:rPr>
          <w:lang w:val="en-AU"/>
        </w:rPr>
        <w:t>consistent</w:t>
      </w:r>
      <w:r w:rsidR="00B025F1" w:rsidRPr="00522F48">
        <w:rPr>
          <w:lang w:val="en-AU"/>
        </w:rPr>
        <w:t>ly</w:t>
      </w:r>
      <w:r w:rsidR="00635411" w:rsidRPr="00522F48">
        <w:rPr>
          <w:lang w:val="en-AU"/>
        </w:rPr>
        <w:t xml:space="preserve"> </w:t>
      </w:r>
      <w:r w:rsidR="00B025F1" w:rsidRPr="00522F48">
        <w:rPr>
          <w:lang w:val="en-AU"/>
        </w:rPr>
        <w:t xml:space="preserve">among </w:t>
      </w:r>
      <w:r w:rsidR="00635411" w:rsidRPr="00522F48">
        <w:rPr>
          <w:lang w:val="en-AU"/>
        </w:rPr>
        <w:t>individual</w:t>
      </w:r>
      <w:r w:rsidR="00B025F1" w:rsidRPr="00522F48">
        <w:rPr>
          <w:lang w:val="en-AU"/>
        </w:rPr>
        <w:t>s.</w:t>
      </w:r>
      <w:r w:rsidR="000674C8" w:rsidRPr="00522F48">
        <w:rPr>
          <w:lang w:val="en-AU"/>
        </w:rPr>
        <w:t xml:space="preserve"> </w:t>
      </w:r>
      <w:r w:rsidR="00522F48" w:rsidRPr="00522F48">
        <w:rPr>
          <w:lang w:val="en-AU"/>
        </w:rPr>
        <w:t xml:space="preserve">In all </w:t>
      </w:r>
      <w:proofErr w:type="gramStart"/>
      <w:r w:rsidR="00522F48" w:rsidRPr="00522F48">
        <w:rPr>
          <w:lang w:val="en-AU"/>
        </w:rPr>
        <w:t>out repeatability</w:t>
      </w:r>
      <w:proofErr w:type="gramEnd"/>
      <w:r w:rsidR="00522F48" w:rsidRPr="00522F48">
        <w:rPr>
          <w:lang w:val="en-AU"/>
        </w:rPr>
        <w:t xml:space="preserve"> models, </w:t>
      </w:r>
      <w:r w:rsidR="00522F48" w:rsidRPr="00522F48">
        <w:t>body mass was first log-transformed and then z-transformed to account for the allometric scaling relationship between metabolic rate and body mass (ref Nakagawa et al 2018)</w:t>
      </w:r>
      <w:r w:rsidR="00522F48" w:rsidRPr="00522F48">
        <w:t xml:space="preserve">. </w:t>
      </w:r>
      <w:r w:rsidRPr="00522F48">
        <w:rPr>
          <w:lang w:val="en-AU"/>
        </w:rPr>
        <w:t>For function-valued models,</w:t>
      </w:r>
      <w:r>
        <w:rPr>
          <w:lang w:val="en-AU"/>
        </w:rPr>
        <w:t xml:space="preserve"> we coded ‘series ID’ - </w:t>
      </w:r>
      <w:r>
        <w:t xml:space="preserve">a categorical variable which denotes a unique combination of individual IDs and the sampling session IDs. This enabled us to account for variation in individual reaction norms between sampling sessions. </w:t>
      </w:r>
    </w:p>
    <w:p w14:paraId="4C077DA6" w14:textId="6B974ACB" w:rsidR="009A5C4A" w:rsidRDefault="00062760" w:rsidP="00520BFD">
      <w:pPr>
        <w:pStyle w:val="Heading4"/>
        <w:rPr>
          <w:lang w:val="en-AU"/>
        </w:rPr>
      </w:pPr>
      <w:r>
        <w:rPr>
          <w:lang w:val="en-AU"/>
        </w:rPr>
        <w:t xml:space="preserve">Reaction norm </w:t>
      </w:r>
      <w:r w:rsidR="007B47C1">
        <w:rPr>
          <w:lang w:val="en-AU"/>
        </w:rPr>
        <w:t>i</w:t>
      </w:r>
      <w:r w:rsidR="009A5C4A">
        <w:rPr>
          <w:lang w:val="en-AU"/>
        </w:rPr>
        <w:t>ntercept – average response</w:t>
      </w:r>
    </w:p>
    <w:p w14:paraId="69AC131D" w14:textId="72C49728" w:rsidR="009A003D" w:rsidRDefault="003662EC" w:rsidP="00635411">
      <w:pPr>
        <w:spacing w:line="360" w:lineRule="auto"/>
        <w:rPr>
          <w:lang w:val="en-AU"/>
        </w:rPr>
      </w:pPr>
      <w:r>
        <w:rPr>
          <w:lang w:val="en-AU"/>
        </w:rPr>
        <w:t xml:space="preserve">Repeatable intercepts tell us whether </w:t>
      </w:r>
      <w:r w:rsidR="000674C8">
        <w:rPr>
          <w:lang w:val="en-AU"/>
        </w:rPr>
        <w:t>individuals’ average metabolic rate var</w:t>
      </w:r>
      <w:r w:rsidR="00215C7E">
        <w:rPr>
          <w:lang w:val="en-AU"/>
        </w:rPr>
        <w:t>y</w:t>
      </w:r>
      <w:r w:rsidR="000674C8">
        <w:rPr>
          <w:lang w:val="en-AU"/>
        </w:rPr>
        <w:t xml:space="preserve"> consistently</w:t>
      </w:r>
      <w:r>
        <w:rPr>
          <w:lang w:val="en-AU"/>
        </w:rPr>
        <w:t xml:space="preserve"> at a particular temperature. </w:t>
      </w:r>
      <w:r w:rsidR="00B675E6">
        <w:rPr>
          <w:lang w:val="en-AU"/>
        </w:rPr>
        <w:t>First, w</w:t>
      </w:r>
      <w:r w:rsidR="00635411">
        <w:rPr>
          <w:lang w:val="en-AU"/>
        </w:rPr>
        <w:t>e used</w:t>
      </w:r>
      <w:r w:rsidR="00B675E6">
        <w:rPr>
          <w:lang w:val="en-AU"/>
        </w:rPr>
        <w:t xml:space="preserve"> </w:t>
      </w:r>
      <w:r w:rsidR="00783EA1">
        <w:rPr>
          <w:lang w:val="en-AU"/>
        </w:rPr>
        <w:t xml:space="preserve">function-valued </w:t>
      </w:r>
      <w:r w:rsidR="000674C8">
        <w:rPr>
          <w:lang w:val="en-AU"/>
        </w:rPr>
        <w:t xml:space="preserve">models </w:t>
      </w:r>
      <w:r w:rsidR="00B675E6">
        <w:rPr>
          <w:lang w:val="en-AU"/>
        </w:rPr>
        <w:t xml:space="preserve">to estimate the repeatability of the intercept of individual reaction norms. This class of models </w:t>
      </w:r>
      <w:r w:rsidR="00783EA1">
        <w:rPr>
          <w:lang w:val="en-AU"/>
        </w:rPr>
        <w:t xml:space="preserve">assumes that the intercept </w:t>
      </w:r>
      <w:r w:rsidR="00B675E6">
        <w:rPr>
          <w:lang w:val="en-AU"/>
        </w:rPr>
        <w:t xml:space="preserve">covaries with </w:t>
      </w:r>
      <w:r w:rsidR="00783EA1">
        <w:rPr>
          <w:lang w:val="en-AU"/>
        </w:rPr>
        <w:t xml:space="preserve">the slope of the </w:t>
      </w:r>
      <w:r w:rsidR="000674C8">
        <w:rPr>
          <w:lang w:val="en-AU"/>
        </w:rPr>
        <w:t xml:space="preserve">linear </w:t>
      </w:r>
      <w:r w:rsidR="00783EA1">
        <w:rPr>
          <w:lang w:val="en-AU"/>
        </w:rPr>
        <w:t xml:space="preserve">reaction norm. The intercept represents the average trait value when log temperature = 0 (i.e. 1ºC), however this can be set at a </w:t>
      </w:r>
      <w:r w:rsidR="000674C8">
        <w:rPr>
          <w:lang w:val="en-AU"/>
        </w:rPr>
        <w:t>biologically relevant</w:t>
      </w:r>
      <w:r w:rsidR="00783EA1">
        <w:rPr>
          <w:lang w:val="en-AU"/>
        </w:rPr>
        <w:t xml:space="preserve"> </w:t>
      </w:r>
      <w:r w:rsidR="00783EA1">
        <w:rPr>
          <w:lang w:val="en-AU"/>
        </w:rPr>
        <w:lastRenderedPageBreak/>
        <w:t>temperature by mean-</w:t>
      </w:r>
      <w:proofErr w:type="spellStart"/>
      <w:r w:rsidR="00783EA1">
        <w:rPr>
          <w:lang w:val="en-AU"/>
        </w:rPr>
        <w:t>centering</w:t>
      </w:r>
      <w:proofErr w:type="spellEnd"/>
      <w:r w:rsidR="00783EA1">
        <w:rPr>
          <w:lang w:val="en-AU"/>
        </w:rPr>
        <w:t xml:space="preserve">. </w:t>
      </w:r>
      <w:r w:rsidR="00041169">
        <w:rPr>
          <w:lang w:val="en-AU"/>
        </w:rPr>
        <w:t xml:space="preserve">Using </w:t>
      </w:r>
      <w:proofErr w:type="spellStart"/>
      <w:r w:rsidR="00041169">
        <w:rPr>
          <w:lang w:val="en-AU"/>
        </w:rPr>
        <w:t>MCMCglmm</w:t>
      </w:r>
      <w:proofErr w:type="spellEnd"/>
      <w:r w:rsidR="00041169">
        <w:rPr>
          <w:lang w:val="en-AU"/>
        </w:rPr>
        <w:t>, w</w:t>
      </w:r>
      <w:r w:rsidR="00783EA1">
        <w:rPr>
          <w:lang w:val="en-AU"/>
        </w:rPr>
        <w:t>e fitted six models to estimate the repeatability of the intercept at each measuremen</w:t>
      </w:r>
      <w:r w:rsidR="009A003D">
        <w:rPr>
          <w:lang w:val="en-AU"/>
        </w:rPr>
        <w:t>t temperature where,</w:t>
      </w:r>
    </w:p>
    <w:p w14:paraId="7C5FBE3E" w14:textId="0254C8DC" w:rsidR="0080379C" w:rsidRDefault="00F042A0" w:rsidP="00F042A0">
      <w:pPr>
        <w:spacing w:line="360" w:lineRule="auto"/>
        <w:jc w:val="center"/>
        <w:rPr>
          <w:lang w:val="en-AU"/>
        </w:rPr>
      </w:pPr>
      <w:r>
        <w:t>logV</w:t>
      </w:r>
      <w:r w:rsidRPr="00EF0BC9">
        <w:rPr>
          <w:vertAlign w:val="subscript"/>
        </w:rPr>
        <w:t>CO2</w:t>
      </w:r>
      <w:r w:rsidR="009A003D">
        <w:rPr>
          <w:lang w:val="en-AU"/>
        </w:rPr>
        <w:t xml:space="preserve"> = </w:t>
      </w:r>
      <w:proofErr w:type="spellStart"/>
      <w:r w:rsidR="009A003D">
        <w:rPr>
          <w:lang w:val="en-AU"/>
        </w:rPr>
        <w:t>logTemp</w:t>
      </w:r>
      <w:r w:rsidR="009A003D" w:rsidRPr="009A003D">
        <w:rPr>
          <w:vertAlign w:val="subscript"/>
          <w:lang w:val="en-AU"/>
        </w:rPr>
        <w:t>cen</w:t>
      </w:r>
      <w:proofErr w:type="spellEnd"/>
      <w:r w:rsidR="009A003D">
        <w:rPr>
          <w:lang w:val="en-AU"/>
        </w:rPr>
        <w:t xml:space="preserve"> + </w:t>
      </w:r>
      <w:proofErr w:type="spellStart"/>
      <w:r w:rsidR="009A003D" w:rsidRPr="0052268C">
        <w:rPr>
          <w:lang w:val="en-AU"/>
        </w:rPr>
        <w:t>zlogBodyMass</w:t>
      </w:r>
      <w:proofErr w:type="spellEnd"/>
      <w:r w:rsidR="009A003D" w:rsidRPr="0052268C">
        <w:rPr>
          <w:lang w:val="en-AU"/>
        </w:rPr>
        <w:t xml:space="preserve"> </w:t>
      </w:r>
      <w:r w:rsidR="009A003D">
        <w:rPr>
          <w:lang w:val="en-AU"/>
        </w:rPr>
        <w:t xml:space="preserve">+ </w:t>
      </w:r>
      <w:proofErr w:type="spellStart"/>
      <w:r w:rsidR="009A003D">
        <w:rPr>
          <w:lang w:val="en-AU"/>
        </w:rPr>
        <w:t>logPriorTemp</w:t>
      </w:r>
      <w:proofErr w:type="spellEnd"/>
      <w:r w:rsidR="00783EA1">
        <w:rPr>
          <w:lang w:val="en-AU"/>
        </w:rPr>
        <w:t xml:space="preserve"> </w:t>
      </w:r>
      <w:r w:rsidR="009A003D">
        <w:rPr>
          <w:lang w:val="en-AU"/>
        </w:rPr>
        <w:t xml:space="preserve">+ (ID+ </w:t>
      </w:r>
      <w:proofErr w:type="spellStart"/>
      <w:r w:rsidR="009A003D">
        <w:rPr>
          <w:lang w:val="en-AU"/>
        </w:rPr>
        <w:t>logTemp</w:t>
      </w:r>
      <w:r w:rsidR="009A003D" w:rsidRPr="009A003D">
        <w:rPr>
          <w:vertAlign w:val="subscript"/>
          <w:lang w:val="en-AU"/>
        </w:rPr>
        <w:t>cen</w:t>
      </w:r>
      <w:proofErr w:type="spellEnd"/>
      <w:r w:rsidR="009A003D">
        <w:rPr>
          <w:lang w:val="en-AU"/>
        </w:rPr>
        <w:t xml:space="preserve">) + (Series+ </w:t>
      </w:r>
      <w:proofErr w:type="spellStart"/>
      <w:r w:rsidR="009A003D">
        <w:rPr>
          <w:lang w:val="en-AU"/>
        </w:rPr>
        <w:t>logTemp</w:t>
      </w:r>
      <w:r w:rsidR="009A003D" w:rsidRPr="009A003D">
        <w:rPr>
          <w:vertAlign w:val="subscript"/>
          <w:lang w:val="en-AU"/>
        </w:rPr>
        <w:t>cen</w:t>
      </w:r>
      <w:proofErr w:type="spellEnd"/>
      <w:r w:rsidR="009A003D">
        <w:rPr>
          <w:lang w:val="en-AU"/>
        </w:rPr>
        <w:t>)</w:t>
      </w:r>
    </w:p>
    <w:p w14:paraId="21DA4F6D" w14:textId="5DBADEDF" w:rsidR="00CC4CBA" w:rsidRDefault="009A003D" w:rsidP="000674C8">
      <w:pPr>
        <w:pStyle w:val="Thesisnormal"/>
        <w:spacing w:line="360" w:lineRule="auto"/>
      </w:pPr>
      <w:r>
        <w:t xml:space="preserve">where </w:t>
      </w:r>
      <w:r w:rsidR="00F042A0">
        <w:t>logV</w:t>
      </w:r>
      <w:r w:rsidR="00F042A0" w:rsidRPr="00EF0BC9">
        <w:rPr>
          <w:vertAlign w:val="subscript"/>
        </w:rPr>
        <w:t>CO2</w:t>
      </w:r>
      <w:r w:rsidR="00F042A0">
        <w:t xml:space="preserve"> log-transformed V</w:t>
      </w:r>
      <w:r w:rsidR="00F042A0" w:rsidRPr="00EF0BC9">
        <w:rPr>
          <w:vertAlign w:val="subscript"/>
        </w:rPr>
        <w:t>CO2</w:t>
      </w:r>
      <w:r w:rsidR="00CF6E7D">
        <w:t>,</w:t>
      </w:r>
      <w:r w:rsidR="00F042A0">
        <w:t xml:space="preserve"> </w:t>
      </w:r>
      <w:proofErr w:type="spellStart"/>
      <w:r>
        <w:t>logTemp</w:t>
      </w:r>
      <w:r w:rsidRPr="009A003D">
        <w:rPr>
          <w:vertAlign w:val="subscript"/>
        </w:rPr>
        <w:t>cen</w:t>
      </w:r>
      <w:proofErr w:type="spellEnd"/>
      <w:r>
        <w:t xml:space="preserve"> is </w:t>
      </w:r>
      <w:r w:rsidR="00CF6E7D">
        <w:t>the mean-</w:t>
      </w:r>
      <w:proofErr w:type="spellStart"/>
      <w:r w:rsidR="00CF6E7D">
        <w:t>centered</w:t>
      </w:r>
      <w:proofErr w:type="spellEnd"/>
      <w:r w:rsidR="00CF6E7D">
        <w:t xml:space="preserve"> </w:t>
      </w:r>
      <w:r w:rsidR="000674C8">
        <w:t xml:space="preserve">log temperature in degrees </w:t>
      </w:r>
      <w:r w:rsidR="0033702C">
        <w:t>Celsius</w:t>
      </w:r>
      <w:r w:rsidR="000674C8">
        <w:t xml:space="preserve"> </w:t>
      </w:r>
      <w:r>
        <w:t xml:space="preserve">at </w:t>
      </w:r>
      <w:r w:rsidR="000674C8">
        <w:t>a given measurement</w:t>
      </w:r>
      <w:r>
        <w:t xml:space="preserve"> temperature so that the intercept represents the average </w:t>
      </w:r>
      <w:r w:rsidR="00F042A0">
        <w:t>response</w:t>
      </w:r>
      <w:r>
        <w:t xml:space="preserve"> at </w:t>
      </w:r>
      <w:r w:rsidR="00CF6E7D">
        <w:t>given log measurement</w:t>
      </w:r>
      <w:r>
        <w:t xml:space="preserve"> temperature (i.e. log(22ºC) = 3.09, log(22ºC)</w:t>
      </w:r>
      <w:proofErr w:type="spellStart"/>
      <w:r w:rsidR="00F042A0" w:rsidRPr="00F042A0">
        <w:rPr>
          <w:vertAlign w:val="subscript"/>
        </w:rPr>
        <w:t>centered</w:t>
      </w:r>
      <w:proofErr w:type="spellEnd"/>
      <w:r w:rsidR="00F042A0">
        <w:rPr>
          <w:vertAlign w:val="subscript"/>
        </w:rPr>
        <w:t xml:space="preserve"> at </w:t>
      </w:r>
      <w:r w:rsidR="00F042A0" w:rsidRPr="00F042A0">
        <w:rPr>
          <w:vertAlign w:val="subscript"/>
        </w:rPr>
        <w:t>22ºC</w:t>
      </w:r>
      <w:r w:rsidR="00F042A0">
        <w:t xml:space="preserve"> </w:t>
      </w:r>
      <w:r>
        <w:t xml:space="preserve"> = 0</w:t>
      </w:r>
      <w:r w:rsidR="00F042A0">
        <w:t>, log(24ºC)</w:t>
      </w:r>
      <w:proofErr w:type="spellStart"/>
      <w:r w:rsidR="00F042A0" w:rsidRPr="00F042A0">
        <w:rPr>
          <w:vertAlign w:val="subscript"/>
        </w:rPr>
        <w:t>centered</w:t>
      </w:r>
      <w:proofErr w:type="spellEnd"/>
      <w:r w:rsidR="00F042A0">
        <w:rPr>
          <w:vertAlign w:val="subscript"/>
        </w:rPr>
        <w:t xml:space="preserve"> at </w:t>
      </w:r>
      <w:r w:rsidR="00F042A0" w:rsidRPr="00F042A0">
        <w:rPr>
          <w:vertAlign w:val="subscript"/>
        </w:rPr>
        <w:t>22ºC</w:t>
      </w:r>
      <w:r w:rsidR="00F042A0">
        <w:t xml:space="preserve"> = 0.09, log(26ºC)</w:t>
      </w:r>
      <w:proofErr w:type="spellStart"/>
      <w:r w:rsidR="00F042A0" w:rsidRPr="00F042A0">
        <w:rPr>
          <w:vertAlign w:val="subscript"/>
        </w:rPr>
        <w:t>centered</w:t>
      </w:r>
      <w:proofErr w:type="spellEnd"/>
      <w:r w:rsidR="00F042A0">
        <w:rPr>
          <w:vertAlign w:val="subscript"/>
        </w:rPr>
        <w:t xml:space="preserve"> at </w:t>
      </w:r>
      <w:r w:rsidR="00F042A0" w:rsidRPr="00F042A0">
        <w:rPr>
          <w:vertAlign w:val="subscript"/>
        </w:rPr>
        <w:t>22ºC</w:t>
      </w:r>
      <w:r w:rsidR="00F042A0">
        <w:t xml:space="preserve"> = 0.17</w:t>
      </w:r>
      <w:r w:rsidR="000674C8">
        <w:t>,</w:t>
      </w:r>
      <w:r w:rsidR="00CF6E7D">
        <w:t xml:space="preserve"> etc),</w:t>
      </w:r>
      <w:r w:rsidR="00F042A0">
        <w:t xml:space="preserve"> </w:t>
      </w:r>
      <w:proofErr w:type="spellStart"/>
      <w:r w:rsidR="00F042A0">
        <w:t>zlogBodyMass</w:t>
      </w:r>
      <w:proofErr w:type="spellEnd"/>
      <w:r w:rsidR="00F042A0">
        <w:t xml:space="preserve"> is log-transformed body mass that is t</w:t>
      </w:r>
      <w:r w:rsidR="00CF6E7D">
        <w:t xml:space="preserve">hen subsequently z-transformed (mean of 0 and </w:t>
      </w:r>
      <w:proofErr w:type="spellStart"/>
      <w:r w:rsidR="00CF6E7D">
        <w:t>sd</w:t>
      </w:r>
      <w:proofErr w:type="spellEnd"/>
      <w:r w:rsidR="00CF6E7D">
        <w:t xml:space="preserve"> of 1), </w:t>
      </w:r>
      <w:proofErr w:type="spellStart"/>
      <w:r w:rsidR="00F042A0">
        <w:t>logPriorTemp</w:t>
      </w:r>
      <w:proofErr w:type="spellEnd"/>
      <w:r w:rsidR="00F042A0">
        <w:t xml:space="preserve"> is log-transformed previous temperature</w:t>
      </w:r>
      <w:r w:rsidR="008B6BBC">
        <w:t>. We fitted individual ID</w:t>
      </w:r>
      <w:r w:rsidR="00CC4CBA">
        <w:t>s</w:t>
      </w:r>
      <w:r w:rsidR="008B6BBC">
        <w:t xml:space="preserve"> as a random intercept and </w:t>
      </w:r>
      <w:proofErr w:type="spellStart"/>
      <w:r w:rsidR="008B6BBC">
        <w:t>logTempcen</w:t>
      </w:r>
      <w:proofErr w:type="spellEnd"/>
      <w:r w:rsidR="008B6BBC">
        <w:t xml:space="preserve"> as a random slope (i.e. (ID+ </w:t>
      </w:r>
      <w:proofErr w:type="spellStart"/>
      <w:r w:rsidR="008B6BBC">
        <w:t>logTemp</w:t>
      </w:r>
      <w:r w:rsidR="008B6BBC" w:rsidRPr="009A003D">
        <w:rPr>
          <w:vertAlign w:val="subscript"/>
        </w:rPr>
        <w:t>cen</w:t>
      </w:r>
      <w:proofErr w:type="spellEnd"/>
      <w:r w:rsidR="008B6BBC">
        <w:t>))</w:t>
      </w:r>
      <w:r w:rsidR="00CF6E7D">
        <w:t xml:space="preserve"> and series ID </w:t>
      </w:r>
      <w:r w:rsidR="00CC4CBA">
        <w:t xml:space="preserve">and </w:t>
      </w:r>
      <w:proofErr w:type="spellStart"/>
      <w:r w:rsidR="00CC4CBA">
        <w:t>logTempcen</w:t>
      </w:r>
      <w:proofErr w:type="spellEnd"/>
      <w:r w:rsidR="00CC4CBA">
        <w:t xml:space="preserve"> as a random slope </w:t>
      </w:r>
      <w:r w:rsidR="00CF6E7D">
        <w:t xml:space="preserve">(i.e. (Series+ </w:t>
      </w:r>
      <w:proofErr w:type="spellStart"/>
      <w:r w:rsidR="00CF6E7D">
        <w:t>logTemp</w:t>
      </w:r>
      <w:r w:rsidR="00CF6E7D" w:rsidRPr="009A003D">
        <w:rPr>
          <w:vertAlign w:val="subscript"/>
        </w:rPr>
        <w:t>cen</w:t>
      </w:r>
      <w:proofErr w:type="spellEnd"/>
      <w:r w:rsidR="00CF6E7D">
        <w:t>))</w:t>
      </w:r>
      <w:r w:rsidR="00D16557">
        <w:t xml:space="preserve">. </w:t>
      </w:r>
      <w:r w:rsidR="00CC4CBA">
        <w:t xml:space="preserve">For each of these models, we calculated adjusted repeatability </w:t>
      </w:r>
      <w:r w:rsidR="002E5143">
        <w:t>(</w:t>
      </w:r>
      <w:proofErr w:type="spellStart"/>
      <w:r w:rsidR="002E5143">
        <w:t>eqn</w:t>
      </w:r>
      <w:proofErr w:type="spellEnd"/>
      <w:r w:rsidR="002E5143">
        <w:t xml:space="preserve"> 2)</w:t>
      </w:r>
      <w:r w:rsidR="00CC4CBA">
        <w:t xml:space="preserve"> of the intercept V</w:t>
      </w:r>
      <w:r w:rsidR="00CC4CBA" w:rsidRPr="00EF0BC9">
        <w:rPr>
          <w:vertAlign w:val="subscript"/>
        </w:rPr>
        <w:t>CO2</w:t>
      </w:r>
      <w:r w:rsidR="00CC4CBA" w:rsidRPr="009260E9">
        <w:t xml:space="preserve"> </w:t>
      </w:r>
      <w:r w:rsidR="00CC4CBA">
        <w:t xml:space="preserve">at each measurement temperature following </w:t>
      </w:r>
      <w:r w:rsidR="00CC4CBA">
        <w:fldChar w:fldCharType="begin"/>
      </w:r>
      <w:r w:rsidR="000F5C23">
        <w:instrText xml:space="preserve"> ADDIN PAPERS2_CITATIONS &lt;citation&gt;&lt;priority&gt;0&lt;/priority&gt;&lt;uuid&gt;8F924008-38B8-44C2-BE17-A8E1A9E7C111&lt;/uuid&gt;&lt;publications&gt;&lt;publication&gt;&lt;subtype&gt;400&lt;/subtype&gt;&lt;title&gt;An approach to estimate short-term, long-term and reaction norm repeatability&lt;/title&gt;&lt;url&gt;http://doi.wiley.com/10.1111/2041-210X.12430&lt;/url&gt;&lt;volume&gt;6&lt;/volume&gt;&lt;publication_date&gt;99201507301200000000222000&lt;/publication_date&gt;&lt;uuid&gt;633E40D5-A84A-4568-9109-BF18BA936716&lt;/uuid&gt;&lt;type&gt;400&lt;/type&gt;&lt;number&gt;12&lt;/number&gt;&lt;citekey&gt;ArayaAjoy:2015ir&lt;/citekey&gt;&lt;doi&gt;10.1111/2041-210X.12430&lt;/doi&gt;&lt;startpage&gt;1462&lt;/startpage&gt;&lt;endpage&gt;1473&lt;/endpage&gt;&lt;authors&gt;&lt;author&gt;&lt;lastName&gt;Araya-Ajoy&lt;/lastName&gt;&lt;firstName&gt;Yimen&lt;/firstName&gt;&lt;middleNames&gt;G&lt;/middleNames&gt;&lt;/author&gt;&lt;author&gt;&lt;lastName&gt;Mathot&lt;/lastName&gt;&lt;firstName&gt;Kimberley&lt;/firstName&gt;&lt;middleNames&gt;J&lt;/middleNames&gt;&lt;/author&gt;&lt;author&gt;&lt;lastName&gt;Dingemanse&lt;/lastName&gt;&lt;firstName&gt;Niels&lt;/firstName&gt;&lt;middleNames&gt;J&lt;/middleNames&gt;&lt;/author&gt;&lt;/authors&gt;&lt;editors&gt;&lt;author&gt;&lt;lastName&gt;O'Hara&lt;/lastName&gt;&lt;firstName&gt;Robert&lt;/firstName&gt;&lt;middleNames&gt;B&lt;/middleNames&gt;&lt;/author&gt;&lt;/editors&gt;&lt;/publication&gt;&lt;/publications&gt;&lt;cites&gt;&lt;/cites&gt;&lt;/citation&gt;</w:instrText>
      </w:r>
      <w:r w:rsidR="00CC4CBA">
        <w:fldChar w:fldCharType="separate"/>
      </w:r>
      <w:r w:rsidR="00CC4CBA">
        <w:rPr>
          <w:rFonts w:cs="Times New Roman"/>
          <w:lang w:val="en-GB"/>
        </w:rPr>
        <w:t>{ArayaAjoy:2015ir}</w:t>
      </w:r>
      <w:r w:rsidR="00CC4CBA">
        <w:fldChar w:fldCharType="end"/>
      </w:r>
      <w:r w:rsidR="002E5143">
        <w:t xml:space="preserve"> </w:t>
      </w:r>
      <w:r w:rsidR="00CC4CBA">
        <w:t>using the entire posterior distributions of the relevant variance components:</w:t>
      </w:r>
    </w:p>
    <w:p w14:paraId="1433E080" w14:textId="75080224" w:rsidR="00CC4CBA" w:rsidRDefault="00CC4CBA" w:rsidP="00CC4CBA">
      <w:pPr>
        <w:pStyle w:val="Thesisnormal"/>
        <w:spacing w:line="360" w:lineRule="auto"/>
        <w:ind w:firstLine="720"/>
      </w:pPr>
      <w:proofErr w:type="spellStart"/>
      <w:r>
        <w:t>Eqn</w:t>
      </w:r>
      <w:proofErr w:type="spellEnd"/>
      <w:r>
        <w:t xml:space="preserve"> 2:</w:t>
      </w:r>
    </w:p>
    <w:p w14:paraId="0FB7F123" w14:textId="5E727D4C" w:rsidR="00CC4CBA" w:rsidRPr="00FC045C" w:rsidRDefault="0052268C" w:rsidP="00CC4CBA">
      <w:pPr>
        <w:pStyle w:val="Thesisnormal"/>
        <w:spacing w:line="36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intercept at 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den>
          </m:f>
        </m:oMath>
      </m:oMathPara>
    </w:p>
    <w:p w14:paraId="510BD884" w14:textId="375FCE50" w:rsidR="00A46B5C" w:rsidRDefault="00066B5C" w:rsidP="00A46B5C">
      <w:pPr>
        <w:pStyle w:val="Thesisnormal"/>
        <w:spacing w:line="360" w:lineRule="auto"/>
      </w:pPr>
      <w:r>
        <w:t xml:space="preserve">where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intercept at T</m:t>
            </m:r>
          </m:sub>
        </m:sSub>
      </m:oMath>
      <w:r>
        <w:t xml:space="preserve"> is the repeatability estimate for logV</w:t>
      </w:r>
      <w:r w:rsidRPr="00EF0BC9">
        <w:rPr>
          <w:vertAlign w:val="subscript"/>
        </w:rPr>
        <w:t>CO2</w:t>
      </w:r>
      <w:r>
        <w:rPr>
          <w:vertAlign w:val="subscript"/>
        </w:rPr>
        <w:t xml:space="preserve"> </w:t>
      </w:r>
      <w:r>
        <w:t xml:space="preserve">at a particular temperature; </w:t>
      </w:r>
      <w:r w:rsidRPr="00510A57">
        <w:rPr>
          <w:i/>
        </w:rPr>
        <w:t>V</w:t>
      </w:r>
      <w:r w:rsidRPr="00510A57">
        <w:rPr>
          <w:i/>
          <w:vertAlign w:val="subscript"/>
        </w:rPr>
        <w:t>ind0</w:t>
      </w:r>
      <w:r w:rsidRPr="00510A57">
        <w:t xml:space="preserve"> </w:t>
      </w:r>
      <w:r>
        <w:t xml:space="preserve">is the individual intercept and </w:t>
      </w:r>
      <w:r w:rsidRPr="00510A57">
        <w:rPr>
          <w:i/>
        </w:rPr>
        <w:t>V</w:t>
      </w:r>
      <w:r w:rsidRPr="00510A57">
        <w:rPr>
          <w:i/>
          <w:vertAlign w:val="subscript"/>
        </w:rPr>
        <w:t>series0</w:t>
      </w:r>
      <w:r w:rsidRPr="00510A57">
        <w:t xml:space="preserve"> </w:t>
      </w:r>
      <w:r>
        <w:t xml:space="preserve">is the series intercept. </w:t>
      </w:r>
      <w:r w:rsidR="00A46B5C">
        <w:t xml:space="preserve">To assess how repeatability of the intercept changed over the course of our study, we </w:t>
      </w:r>
      <w:r w:rsidR="002E5143">
        <w:t xml:space="preserve">also </w:t>
      </w:r>
      <w:r w:rsidR="00A46B5C">
        <w:t xml:space="preserve">calculated ‘short term’ and ‘long term’ adjusted repeatability </w:t>
      </w:r>
      <w:r w:rsidR="0033702C">
        <w:t xml:space="preserve">according to </w:t>
      </w:r>
      <w:r w:rsidR="00A46B5C">
        <w:fldChar w:fldCharType="begin"/>
      </w:r>
      <w:r w:rsidR="000F5C23">
        <w:instrText xml:space="preserve"> ADDIN PAPERS2_CITATIONS &lt;citation&gt;&lt;priority&gt;0&lt;/priority&gt;&lt;uuid&gt;18E24091-7B89-4747-B957-A9506ACB9EFD&lt;/uuid&gt;&lt;publications&gt;&lt;publication&gt;&lt;subtype&gt;400&lt;/subtype&gt;&lt;title&gt;An approach to estimate short-term, long-term and reaction norm repeatability&lt;/title&gt;&lt;url&gt;http://doi.wiley.com/10.1111/2041-210X.12430&lt;/url&gt;&lt;volume&gt;6&lt;/volume&gt;&lt;publication_date&gt;99201507301200000000222000&lt;/publication_date&gt;&lt;uuid&gt;633E40D5-A84A-4568-9109-BF18BA936716&lt;/uuid&gt;&lt;type&gt;400&lt;/type&gt;&lt;number&gt;12&lt;/number&gt;&lt;citekey&gt;ArayaAjoy:2015ir&lt;/citekey&gt;&lt;doi&gt;10.1111/2041-210X.12430&lt;/doi&gt;&lt;startpage&gt;1462&lt;/startpage&gt;&lt;endpage&gt;1473&lt;/endpage&gt;&lt;authors&gt;&lt;author&gt;&lt;lastName&gt;Araya-Ajoy&lt;/lastName&gt;&lt;firstName&gt;Yimen&lt;/firstName&gt;&lt;middleNames&gt;G&lt;/middleNames&gt;&lt;/author&gt;&lt;author&gt;&lt;lastName&gt;Mathot&lt;/lastName&gt;&lt;firstName&gt;Kimberley&lt;/firstName&gt;&lt;middleNames&gt;J&lt;/middleNames&gt;&lt;/author&gt;&lt;author&gt;&lt;lastName&gt;Dingemanse&lt;/lastName&gt;&lt;firstName&gt;Niels&lt;/firstName&gt;&lt;middleNames&gt;J&lt;/middleNames&gt;&lt;/author&gt;&lt;/authors&gt;&lt;editors&gt;&lt;author&gt;&lt;lastName&gt;O'Hara&lt;/lastName&gt;&lt;firstName&gt;Robert&lt;/firstName&gt;&lt;middleNames&gt;B&lt;/middleNames&gt;&lt;/author&gt;&lt;/editors&gt;&lt;/publication&gt;&lt;/publications&gt;&lt;cites&gt;&lt;/cites&gt;&lt;/citation&gt;</w:instrText>
      </w:r>
      <w:r w:rsidR="00A46B5C">
        <w:fldChar w:fldCharType="separate"/>
      </w:r>
      <w:r w:rsidR="00A46B5C">
        <w:rPr>
          <w:rFonts w:cs="Times New Roman"/>
          <w:lang w:val="en-GB"/>
        </w:rPr>
        <w:t>{ArayaAjoy:2015ir}</w:t>
      </w:r>
      <w:r w:rsidR="00A46B5C">
        <w:fldChar w:fldCharType="end"/>
      </w:r>
      <w:r w:rsidR="00A46B5C">
        <w:t>.</w:t>
      </w:r>
      <w:r w:rsidR="00A46B5C" w:rsidRPr="00A46B5C">
        <w:t xml:space="preserve"> </w:t>
      </w:r>
    </w:p>
    <w:p w14:paraId="4BA8296B" w14:textId="79DDE7A0" w:rsidR="00A46B5C" w:rsidRPr="002B44E0" w:rsidRDefault="00A46B5C" w:rsidP="00A46B5C">
      <w:pPr>
        <w:pStyle w:val="Thesisnormal"/>
        <w:spacing w:line="360" w:lineRule="auto"/>
        <w:ind w:firstLine="720"/>
      </w:pPr>
      <w:proofErr w:type="spellStart"/>
      <w:r w:rsidRPr="002B44E0">
        <w:t>Eqn</w:t>
      </w:r>
      <w:proofErr w:type="spellEnd"/>
      <w:r w:rsidRPr="002B44E0">
        <w:t xml:space="preserve"> 4: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short term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m:t>
                  </m:r>
                </m:sub>
              </m:sSub>
              <m:r>
                <w:rPr>
                  <w:rFonts w:ascii="Cambria Math" w:hAnsi="Cambria Math" w:cs="Times New Roman"/>
                </w:rPr>
                <m:t>)</m:t>
              </m:r>
            </m:den>
          </m:f>
        </m:oMath>
      </m:oMathPara>
    </w:p>
    <w:p w14:paraId="0D49CC22" w14:textId="77777777" w:rsidR="00A46B5C" w:rsidRPr="002B44E0" w:rsidRDefault="00A46B5C" w:rsidP="00A46B5C">
      <w:pPr>
        <w:pStyle w:val="Thesisnormal"/>
        <w:spacing w:line="360" w:lineRule="auto"/>
        <w:ind w:firstLine="720"/>
      </w:pPr>
      <w:proofErr w:type="spellStart"/>
      <w:r w:rsidRPr="002B44E0">
        <w:t>Eqn</w:t>
      </w:r>
      <w:proofErr w:type="spellEnd"/>
      <w:r w:rsidRPr="002B44E0">
        <w:t xml:space="preserve"> 5:</w:t>
      </w:r>
    </w:p>
    <w:p w14:paraId="6328FB28" w14:textId="77777777" w:rsidR="00A46B5C" w:rsidRPr="002B44E0" w:rsidRDefault="0052268C" w:rsidP="00A46B5C">
      <w:pPr>
        <w:pStyle w:val="Thesisnormal"/>
        <w:spacing w:line="360" w:lineRule="auto"/>
        <w:ind w:firstLine="720"/>
        <w:rPr>
          <w:rFonts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long term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m:t>
                  </m:r>
                  <w:commentRangeStart w:id="290"/>
                  <w:commentRangeEnd w:id="290"/>
                  <m:r>
                    <w:rPr>
                      <w:rFonts w:ascii="Cambria Math" w:hAnsi="Cambria Math" w:cs="Times New Roman"/>
                    </w:rPr>
                    <m:t>ies0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m:t>
                  </m:r>
                </m:sub>
              </m:sSub>
              <m:r>
                <w:rPr>
                  <w:rFonts w:ascii="Cambria Math" w:hAnsi="Cambria Math" w:cs="Times New Roman"/>
                </w:rPr>
                <m:t>)</m:t>
              </m:r>
            </m:den>
          </m:f>
        </m:oMath>
      </m:oMathPara>
    </w:p>
    <w:p w14:paraId="36382053" w14:textId="77777777" w:rsidR="00A46B5C" w:rsidRPr="002B44E0" w:rsidRDefault="00A46B5C" w:rsidP="00A46B5C">
      <w:pPr>
        <w:pStyle w:val="Thesisnormal"/>
        <w:spacing w:line="360" w:lineRule="auto"/>
        <w:rPr>
          <w:rFonts w:cs="Times New Roman"/>
        </w:rPr>
      </w:pPr>
    </w:p>
    <w:p w14:paraId="6C7E3FA7" w14:textId="70FF81C7" w:rsidR="00B710B1" w:rsidRDefault="00A46B5C" w:rsidP="00A46B5C">
      <w:pPr>
        <w:pStyle w:val="Thesisnormal"/>
        <w:spacing w:line="360" w:lineRule="auto"/>
      </w:pPr>
      <w:r w:rsidRPr="002B44E0">
        <w:t xml:space="preserve">where </w:t>
      </w:r>
      <w:r w:rsidRPr="002B44E0">
        <w:rPr>
          <w:i/>
        </w:rPr>
        <w:t>V</w:t>
      </w:r>
      <w:r w:rsidRPr="002B44E0">
        <w:rPr>
          <w:i/>
          <w:vertAlign w:val="subscript"/>
        </w:rPr>
        <w:t>e0</w:t>
      </w:r>
      <w:r w:rsidRPr="002B44E0">
        <w:t xml:space="preserve"> is the residual variance. </w:t>
      </w:r>
      <w:r w:rsidR="002E5143" w:rsidRPr="002B44E0">
        <w:t>‘</w:t>
      </w:r>
      <w:r w:rsidRPr="002B44E0">
        <w:t>Short-term</w:t>
      </w:r>
      <w:r w:rsidR="002E5143" w:rsidRPr="002B44E0">
        <w:t>’</w:t>
      </w:r>
      <w:r w:rsidRPr="002B44E0">
        <w:t xml:space="preserve"> repeatability can be interpreted</w:t>
      </w:r>
      <w:r w:rsidRPr="00F82147">
        <w:t xml:space="preserve"> as </w:t>
      </w:r>
      <w:r>
        <w:t>among</w:t>
      </w:r>
      <w:r w:rsidRPr="00F82147">
        <w:t xml:space="preserve">-individual variation that includes both intrinsic differences between individuals as well as </w:t>
      </w:r>
      <w:r>
        <w:t xml:space="preserve">the </w:t>
      </w:r>
      <w:r w:rsidRPr="000A5A88">
        <w:t>effects</w:t>
      </w:r>
      <w:r>
        <w:t xml:space="preserve"> of the </w:t>
      </w:r>
      <w:r w:rsidRPr="00051898">
        <w:t xml:space="preserve">sampling session </w:t>
      </w:r>
      <w:r w:rsidRPr="00F82147">
        <w:t xml:space="preserve">on individuals. In contrast, long-term </w:t>
      </w:r>
      <w:r w:rsidRPr="00510A57">
        <w:t>repeatability is a more conservative measure and represents repeatability in the classic</w:t>
      </w:r>
      <w:r>
        <w:t>al</w:t>
      </w:r>
      <w:r w:rsidRPr="00F82147">
        <w:t xml:space="preserve"> sense, where phenotypic variation due sampling session</w:t>
      </w:r>
      <w:r w:rsidR="002E5143">
        <w:t xml:space="preserve"> is a</w:t>
      </w:r>
      <w:r>
        <w:t xml:space="preserve"> part of the total pool of variation in the data</w:t>
      </w:r>
      <w:r w:rsidRPr="00F82147">
        <w:t xml:space="preserve"> (i.e. in the denominator</w:t>
      </w:r>
      <w:r w:rsidRPr="00510A57">
        <w:t xml:space="preserve"> of the calculation) (Nakagawa &amp; </w:t>
      </w:r>
      <w:proofErr w:type="spellStart"/>
      <w:r w:rsidRPr="00510A57">
        <w:t>Schielzeth</w:t>
      </w:r>
      <w:proofErr w:type="spellEnd"/>
      <w:r w:rsidRPr="00510A57">
        <w:t xml:space="preserve">, </w:t>
      </w:r>
      <w:r w:rsidR="002E5143">
        <w:t>2010</w:t>
      </w:r>
      <w:r w:rsidRPr="00510A57">
        <w:t>)</w:t>
      </w:r>
      <w:r>
        <w:t>.</w:t>
      </w:r>
    </w:p>
    <w:p w14:paraId="1EB9FB0D" w14:textId="729D681A" w:rsidR="00FF79AC" w:rsidRPr="002B762D" w:rsidRDefault="00FF79AC" w:rsidP="00061FC5">
      <w:pPr>
        <w:spacing w:line="360" w:lineRule="auto"/>
      </w:pPr>
      <w:r>
        <w:lastRenderedPageBreak/>
        <w:t>We also used a</w:t>
      </w:r>
      <w:r w:rsidR="00E92E28">
        <w:t>nother method to derive</w:t>
      </w:r>
      <w:r>
        <w:t xml:space="preserve"> ‘conditional’</w:t>
      </w:r>
      <w:r w:rsidR="00E92E28">
        <w:t xml:space="preserve"> repeatability </w:t>
      </w:r>
      <w:r w:rsidR="002E5143">
        <w:t>(</w:t>
      </w:r>
      <w:proofErr w:type="spellStart"/>
      <w:r w:rsidR="002E5143">
        <w:t>eqn</w:t>
      </w:r>
      <w:proofErr w:type="spellEnd"/>
      <w:r w:rsidR="002E5143">
        <w:t xml:space="preserve"> 6)</w:t>
      </w:r>
      <w:r w:rsidR="00E92E28">
        <w:t xml:space="preserve"> for intercept values at </w:t>
      </w:r>
      <w:r w:rsidR="00E92E28" w:rsidRPr="00322DD9">
        <w:t>each</w:t>
      </w:r>
      <w:r w:rsidRPr="00322DD9">
        <w:t xml:space="preserve"> temperature following </w:t>
      </w:r>
      <w:r w:rsidRPr="00322DD9">
        <w:t>Singer and Willet (2003)</w:t>
      </w:r>
      <w:r w:rsidR="002E5143" w:rsidRPr="00322DD9">
        <w:t xml:space="preserve"> and </w:t>
      </w:r>
      <w:proofErr w:type="spellStart"/>
      <w:r w:rsidR="002E5143" w:rsidRPr="00322DD9">
        <w:t>Briffa</w:t>
      </w:r>
      <w:proofErr w:type="spellEnd"/>
      <w:r w:rsidR="002E5143" w:rsidRPr="00322DD9">
        <w:t xml:space="preserve"> (</w:t>
      </w:r>
      <w:r w:rsidR="00C7183B" w:rsidRPr="00322DD9">
        <w:t>2013</w:t>
      </w:r>
      <w:r w:rsidR="002E5143" w:rsidRPr="00322DD9">
        <w:t>)</w:t>
      </w:r>
      <w:r w:rsidRPr="00322DD9">
        <w:t xml:space="preserve">. </w:t>
      </w:r>
      <w:r w:rsidR="00B675E6" w:rsidRPr="00322DD9">
        <w:t xml:space="preserve">We fitted </w:t>
      </w:r>
      <w:r w:rsidRPr="00322DD9">
        <w:t>one</w:t>
      </w:r>
      <w:r w:rsidR="00B675E6" w:rsidRPr="00322DD9">
        <w:t xml:space="preserve"> </w:t>
      </w:r>
      <w:proofErr w:type="spellStart"/>
      <w:r w:rsidR="00B675E6" w:rsidRPr="00322DD9">
        <w:t>MCMCglmm</w:t>
      </w:r>
      <w:proofErr w:type="spellEnd"/>
      <w:r w:rsidRPr="00322DD9">
        <w:t xml:space="preserve"> function-valued model</w:t>
      </w:r>
      <w:r w:rsidR="00A965BE" w:rsidRPr="00322DD9">
        <w:t xml:space="preserve"> where logV</w:t>
      </w:r>
      <w:r w:rsidR="00A965BE" w:rsidRPr="00322DD9">
        <w:rPr>
          <w:vertAlign w:val="subscript"/>
        </w:rPr>
        <w:t>CO2</w:t>
      </w:r>
      <w:r w:rsidR="00A965BE" w:rsidRPr="00322DD9">
        <w:rPr>
          <w:lang w:val="en-AU"/>
        </w:rPr>
        <w:t xml:space="preserve"> = </w:t>
      </w:r>
      <w:proofErr w:type="spellStart"/>
      <w:r w:rsidR="00A965BE" w:rsidRPr="00322DD9">
        <w:rPr>
          <w:lang w:val="en-AU"/>
        </w:rPr>
        <w:t>logTemp</w:t>
      </w:r>
      <w:proofErr w:type="spellEnd"/>
      <w:r w:rsidR="00A965BE" w:rsidRPr="00322DD9">
        <w:rPr>
          <w:lang w:val="en-AU"/>
        </w:rPr>
        <w:t xml:space="preserve"> + </w:t>
      </w:r>
      <w:proofErr w:type="spellStart"/>
      <w:r w:rsidR="00A965BE" w:rsidRPr="00322DD9">
        <w:rPr>
          <w:lang w:val="en-AU"/>
        </w:rPr>
        <w:t>zlogBodyMass</w:t>
      </w:r>
      <w:proofErr w:type="spellEnd"/>
      <w:r w:rsidR="00A965BE" w:rsidRPr="00322DD9">
        <w:rPr>
          <w:lang w:val="en-AU"/>
        </w:rPr>
        <w:t xml:space="preserve"> + </w:t>
      </w:r>
      <w:proofErr w:type="spellStart"/>
      <w:r w:rsidR="00A965BE" w:rsidRPr="00322DD9">
        <w:rPr>
          <w:lang w:val="en-AU"/>
        </w:rPr>
        <w:t>logPriorTemp</w:t>
      </w:r>
      <w:proofErr w:type="spellEnd"/>
      <w:r w:rsidR="00A965BE" w:rsidRPr="00322DD9">
        <w:rPr>
          <w:lang w:val="en-AU"/>
        </w:rPr>
        <w:t xml:space="preserve"> +</w:t>
      </w:r>
      <w:r w:rsidR="00322DD9" w:rsidRPr="00322DD9">
        <w:rPr>
          <w:lang w:val="en-AU"/>
        </w:rPr>
        <w:t xml:space="preserve"> sampling session + </w:t>
      </w:r>
      <w:r w:rsidR="00A965BE" w:rsidRPr="00322DD9">
        <w:rPr>
          <w:lang w:val="en-AU"/>
        </w:rPr>
        <w:t xml:space="preserve">(ID+ </w:t>
      </w:r>
      <w:proofErr w:type="spellStart"/>
      <w:r w:rsidR="00A965BE" w:rsidRPr="00322DD9">
        <w:rPr>
          <w:lang w:val="en-AU"/>
        </w:rPr>
        <w:t>logTemp</w:t>
      </w:r>
      <w:r w:rsidR="00A965BE" w:rsidRPr="00322DD9">
        <w:rPr>
          <w:vertAlign w:val="subscript"/>
          <w:lang w:val="en-AU"/>
        </w:rPr>
        <w:t>cen</w:t>
      </w:r>
      <w:proofErr w:type="spellEnd"/>
      <w:r w:rsidR="00A965BE" w:rsidRPr="00322DD9">
        <w:rPr>
          <w:lang w:val="en-AU"/>
        </w:rPr>
        <w:t>)</w:t>
      </w:r>
      <w:r w:rsidR="00322DD9" w:rsidRPr="00322DD9">
        <w:rPr>
          <w:lang w:val="en-AU"/>
        </w:rPr>
        <w:t xml:space="preserve">. </w:t>
      </w:r>
      <w:r w:rsidR="00A965BE" w:rsidRPr="00322DD9">
        <w:t xml:space="preserve">This allowed us </w:t>
      </w:r>
      <w:r w:rsidR="002E5143" w:rsidRPr="00322DD9">
        <w:t>to</w:t>
      </w:r>
      <w:r w:rsidRPr="00322DD9">
        <w:t xml:space="preserve"> derive temperature-specific repeatability estimates using the covariance of the</w:t>
      </w:r>
      <w:r>
        <w:t xml:space="preserve"> intercept and slope</w:t>
      </w:r>
      <w:r w:rsidR="00307D53">
        <w:t xml:space="preserve"> at each temperature</w:t>
      </w:r>
      <w:r>
        <w:t>.</w:t>
      </w:r>
    </w:p>
    <w:p w14:paraId="6182700C" w14:textId="2B3DAF41" w:rsidR="00FF79AC" w:rsidRDefault="00FF79AC" w:rsidP="004364E0">
      <w:pPr>
        <w:pStyle w:val="Thesisnormal"/>
        <w:spacing w:line="360" w:lineRule="auto"/>
        <w:ind w:firstLine="720"/>
      </w:pPr>
      <w:proofErr w:type="spellStart"/>
      <w:r>
        <w:t>Eqn</w:t>
      </w:r>
      <w:proofErr w:type="spellEnd"/>
      <w:r>
        <w:t xml:space="preserve"> 6:</w:t>
      </w:r>
    </w:p>
    <w:p w14:paraId="0B0C2BB1" w14:textId="4A5A79BD" w:rsidR="00FF79AC" w:rsidRDefault="0052268C" w:rsidP="00FF79AC">
      <w:pPr>
        <w:pStyle w:val="Thesisnormal"/>
        <w:spacing w:line="360" w:lineRule="auto"/>
        <w:ind w:firstLine="720"/>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conditional at 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 xml:space="preserve">2 × </m:t>
                  </m:r>
                  <m:sSub>
                    <m:sSubPr>
                      <m:ctrlPr>
                        <w:rPr>
                          <w:rFonts w:ascii="Cambria Math" w:hAnsi="Cambria Math" w:cs="Times New Roman"/>
                          <w:i/>
                        </w:rPr>
                      </m:ctrlPr>
                    </m:sSubPr>
                    <m:e>
                      <m:r>
                        <w:rPr>
                          <w:rFonts w:ascii="Cambria Math" w:hAnsi="Cambria Math" w:cs="Times New Roman"/>
                        </w:rPr>
                        <m:t>Cov</m:t>
                      </m:r>
                    </m:e>
                    <m:sub>
                      <m:r>
                        <w:rPr>
                          <w:rFonts w:ascii="Cambria Math" w:hAnsi="Cambria Math" w:cs="Times New Roman"/>
                        </w:rPr>
                        <m:t>ind0, ind1</m:t>
                      </m:r>
                    </m:sub>
                  </m:sSub>
                  <m:r>
                    <w:rPr>
                      <w:rFonts w:ascii="Cambria Math" w:hAnsi="Cambria Math" w:cs="Times New Roman"/>
                    </w:rPr>
                    <m:t xml:space="preserve"> × 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m:t>
              </m:r>
            </m:num>
            <m:den>
              <m:d>
                <m:dPr>
                  <m:ctrlPr>
                    <w:rPr>
                      <w:rFonts w:ascii="Cambria Math" w:hAnsi="Cambria Math" w:cs="Times New Roman"/>
                      <w:i/>
                    </w:rPr>
                  </m:ctrlPr>
                </m:dPr>
                <m:e>
                  <m:r>
                    <w:rPr>
                      <w:rFonts w:ascii="Cambria Math" w:hAnsi="Cambria Math" w:cs="Times New Roman"/>
                    </w:rPr>
                    <m:t xml:space="preserve">2 × </m:t>
                  </m:r>
                  <m:sSub>
                    <m:sSubPr>
                      <m:ctrlPr>
                        <w:rPr>
                          <w:rFonts w:ascii="Cambria Math" w:hAnsi="Cambria Math" w:cs="Times New Roman"/>
                          <w:i/>
                        </w:rPr>
                      </m:ctrlPr>
                    </m:sSubPr>
                    <m:e>
                      <m:r>
                        <w:rPr>
                          <w:rFonts w:ascii="Cambria Math" w:hAnsi="Cambria Math" w:cs="Times New Roman"/>
                        </w:rPr>
                        <m:t>Cov</m:t>
                      </m:r>
                    </m:e>
                    <m:sub>
                      <m:r>
                        <w:rPr>
                          <w:rFonts w:ascii="Cambria Math" w:hAnsi="Cambria Math" w:cs="Times New Roman"/>
                        </w:rPr>
                        <m:t>ind0, ind1</m:t>
                      </m:r>
                    </m:sub>
                  </m:sSub>
                  <m:r>
                    <w:rPr>
                      <w:rFonts w:ascii="Cambria Math" w:hAnsi="Cambria Math" w:cs="Times New Roman"/>
                    </w:rPr>
                    <m:t xml:space="preserve"> × 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m:t>
                  </m:r>
                </m:sub>
              </m:sSub>
            </m:den>
          </m:f>
        </m:oMath>
      </m:oMathPara>
    </w:p>
    <w:p w14:paraId="3A3B65D6" w14:textId="3A01C198" w:rsidR="00B710B1" w:rsidRDefault="00FF79AC" w:rsidP="003662EC">
      <w:pPr>
        <w:pStyle w:val="Thesisnormal"/>
        <w:spacing w:line="360" w:lineRule="auto"/>
      </w:pPr>
      <w:r>
        <w:t xml:space="preserve">where </w:t>
      </w:r>
      <w:r w:rsidRPr="00510A57">
        <w:rPr>
          <w:i/>
        </w:rPr>
        <w:t>Cov</w:t>
      </w:r>
      <w:r w:rsidRPr="00510A57">
        <w:rPr>
          <w:i/>
          <w:vertAlign w:val="subscript"/>
        </w:rPr>
        <w:t>ind</w:t>
      </w:r>
      <w:proofErr w:type="gramStart"/>
      <w:r w:rsidRPr="00510A57">
        <w:rPr>
          <w:i/>
          <w:vertAlign w:val="subscript"/>
        </w:rPr>
        <w:t>0,ind</w:t>
      </w:r>
      <w:proofErr w:type="gramEnd"/>
      <w:r w:rsidRPr="00510A57">
        <w:rPr>
          <w:i/>
          <w:vertAlign w:val="subscript"/>
        </w:rPr>
        <w:t>1</w:t>
      </w:r>
      <w:r>
        <w:t xml:space="preserve"> is the covariance of the individual intercept and individual slope and </w:t>
      </w:r>
      <w:r w:rsidRPr="00510A57">
        <w:rPr>
          <w:i/>
        </w:rPr>
        <w:t>T</w:t>
      </w:r>
      <w:r>
        <w:t xml:space="preserve"> is the measurement temperature at which repeatability is estimated. Note that the temperature variable must be </w:t>
      </w:r>
      <w:r w:rsidR="00307D53">
        <w:t>o</w:t>
      </w:r>
      <w:r>
        <w:t>n the same scale as the temperature variable with which the intercept and slopes variance components were estimated</w:t>
      </w:r>
      <w:r w:rsidR="00B675E6">
        <w:t xml:space="preserve"> because the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m:t>
            </m:r>
          </m:sub>
        </m:sSub>
      </m:oMath>
      <w:r w:rsidR="00B675E6">
        <w:t xml:space="preserve"> and </w:t>
      </w:r>
      <m:oMath>
        <m:sSub>
          <m:sSubPr>
            <m:ctrlPr>
              <w:rPr>
                <w:rFonts w:ascii="Cambria Math" w:hAnsi="Cambria Math" w:cs="Times New Roman"/>
                <w:i/>
              </w:rPr>
            </m:ctrlPr>
          </m:sSubPr>
          <m:e>
            <m:r>
              <w:rPr>
                <w:rFonts w:ascii="Cambria Math" w:hAnsi="Cambria Math" w:cs="Times New Roman"/>
              </w:rPr>
              <m:t>Cov</m:t>
            </m:r>
          </m:e>
          <m:sub>
            <m:r>
              <w:rPr>
                <w:rFonts w:ascii="Cambria Math" w:hAnsi="Cambria Math" w:cs="Times New Roman"/>
              </w:rPr>
              <m:t>ind0, ind1</m:t>
            </m:r>
          </m:sub>
        </m:sSub>
      </m:oMath>
      <w:r w:rsidR="00B675E6">
        <w:t xml:space="preserve">are estimate </w:t>
      </w:r>
      <w:r w:rsidR="0012386D">
        <w:t>at that</w:t>
      </w:r>
      <w:r w:rsidR="00B675E6">
        <w:t xml:space="preserve"> scale</w:t>
      </w:r>
      <w:r>
        <w:t xml:space="preserve"> (i.e. logV</w:t>
      </w:r>
      <w:r w:rsidRPr="00EF0BC9">
        <w:rPr>
          <w:vertAlign w:val="subscript"/>
        </w:rPr>
        <w:t>CO2</w:t>
      </w:r>
      <w:r w:rsidR="00B675E6">
        <w:t xml:space="preserve">, see </w:t>
      </w:r>
      <w:r w:rsidR="00B675E6">
        <w:rPr>
          <w:rFonts w:eastAsiaTheme="minorHAnsi"/>
          <w:lang w:val="en-US"/>
        </w:rPr>
        <w:t>{Brommer:2013gx}</w:t>
      </w:r>
      <w:r w:rsidR="003662EC">
        <w:t>).</w:t>
      </w:r>
    </w:p>
    <w:p w14:paraId="718F806F" w14:textId="39D322BA" w:rsidR="002155F2" w:rsidRDefault="00041169" w:rsidP="00B710B1">
      <w:pPr>
        <w:pStyle w:val="Thesisnormal"/>
        <w:spacing w:line="360" w:lineRule="auto"/>
        <w:ind w:firstLine="720"/>
      </w:pPr>
      <w:r>
        <w:t xml:space="preserve">The character-state approach can also be used to calculate temperature-specific adjusted repeatability estimated. </w:t>
      </w:r>
      <w:r w:rsidR="006D39A0">
        <w:t>A c</w:t>
      </w:r>
      <w:r>
        <w:t>haracter state model</w:t>
      </w:r>
      <w:r w:rsidR="006D39A0">
        <w:t xml:space="preserve"> estimates </w:t>
      </w:r>
      <w:r>
        <w:t>variation of logVCO</w:t>
      </w:r>
      <w:r w:rsidRPr="00041169">
        <w:rPr>
          <w:vertAlign w:val="subscript"/>
        </w:rPr>
        <w:t>2</w:t>
      </w:r>
      <w:r>
        <w:t xml:space="preserve"> at each temperature </w:t>
      </w:r>
      <w:r>
        <w:rPr>
          <w:rFonts w:cs="Times New Roman"/>
          <w:lang w:val="en-US"/>
        </w:rPr>
        <w:t xml:space="preserve">which </w:t>
      </w:r>
      <w:r>
        <w:t>requires a substantial amount of data points</w:t>
      </w:r>
      <w:r w:rsidR="006D39A0">
        <w:t xml:space="preserve"> </w:t>
      </w:r>
      <w:r>
        <w:t>(</w:t>
      </w:r>
      <w:r>
        <w:rPr>
          <w:rFonts w:cs="Times New Roman"/>
          <w:lang w:val="en-US"/>
        </w:rPr>
        <w:t xml:space="preserve">{Hunt:2014wo} and </w:t>
      </w:r>
      <w:proofErr w:type="spellStart"/>
      <w:r>
        <w:rPr>
          <w:rFonts w:cs="Times New Roman"/>
          <w:lang w:val="en-US"/>
        </w:rPr>
        <w:t>Houslay</w:t>
      </w:r>
      <w:proofErr w:type="spellEnd"/>
      <w:r>
        <w:rPr>
          <w:rFonts w:cs="Times New Roman"/>
          <w:lang w:val="en-US"/>
        </w:rPr>
        <w:t xml:space="preserve"> &amp; Wilson (2017)).</w:t>
      </w:r>
      <w:r>
        <w:t xml:space="preserve"> </w:t>
      </w:r>
      <w:r w:rsidR="00E52952">
        <w:t xml:space="preserve">In other words, </w:t>
      </w:r>
      <w:r w:rsidR="002E5143">
        <w:t>a character-state model estimates</w:t>
      </w:r>
      <w:r w:rsidR="00E52952">
        <w:t xml:space="preserve"> ‘intercepts’ at each temperature in a single </w:t>
      </w:r>
      <w:r w:rsidR="00F91B01">
        <w:t>run by fitting a multivariate response matrix</w:t>
      </w:r>
      <w:r w:rsidR="00307D53">
        <w:t xml:space="preserve"> and assum</w:t>
      </w:r>
      <w:r>
        <w:t>es</w:t>
      </w:r>
      <w:r w:rsidR="00307D53">
        <w:t xml:space="preserve"> that traits are “independent” but correlated with each other in a way that is estimated by the model: </w:t>
      </w:r>
    </w:p>
    <w:p w14:paraId="46285378" w14:textId="077EDE52" w:rsidR="002155F2" w:rsidRDefault="002155F2" w:rsidP="00B710B1">
      <w:pPr>
        <w:pStyle w:val="Thesisnormal"/>
        <w:spacing w:line="360" w:lineRule="auto"/>
        <w:ind w:firstLine="720"/>
      </w:pPr>
      <w:proofErr w:type="spellStart"/>
      <w:r>
        <w:t>Eqn</w:t>
      </w:r>
      <w:proofErr w:type="spellEnd"/>
      <w:r>
        <w:t xml:space="preserve"> 7:</w:t>
      </w:r>
      <w:r w:rsidR="00596421">
        <w:t xml:space="preserve"> </w:t>
      </w:r>
    </w:p>
    <w:p w14:paraId="57D239AF" w14:textId="58A79E4C" w:rsidR="006A2BA3" w:rsidRPr="006A2BA3" w:rsidRDefault="0052268C" w:rsidP="006A2BA3">
      <w:pPr>
        <w:pStyle w:val="Thesisnormal"/>
        <w:spacing w:line="360" w:lineRule="auto"/>
        <w:ind w:firstLine="720"/>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logVCO2</m:t>
                        </m:r>
                      </m:e>
                      <m:sub>
                        <m:r>
                          <w:rPr>
                            <w:rFonts w:ascii="Cambria Math" w:hAnsi="Cambria Math"/>
                          </w:rPr>
                          <m:t>1,1,22ºC</m:t>
                        </m:r>
                      </m:sub>
                    </m:sSub>
                  </m:e>
                  <m:e>
                    <m:sSub>
                      <m:sSubPr>
                        <m:ctrlPr>
                          <w:rPr>
                            <w:rFonts w:ascii="Cambria Math" w:hAnsi="Cambria Math"/>
                            <w:i/>
                          </w:rPr>
                        </m:ctrlPr>
                      </m:sSubPr>
                      <m:e>
                        <m:r>
                          <w:rPr>
                            <w:rFonts w:ascii="Cambria Math" w:hAnsi="Cambria Math"/>
                          </w:rPr>
                          <m:t>logVCO2ij</m:t>
                        </m:r>
                      </m:e>
                      <m:sub>
                        <m:r>
                          <w:rPr>
                            <w:rFonts w:ascii="Cambria Math" w:hAnsi="Cambria Math"/>
                          </w:rPr>
                          <m:t>1,1,24ºC</m:t>
                        </m:r>
                      </m:sub>
                    </m:sSub>
                  </m:e>
                  <m:e>
                    <m:sSub>
                      <m:sSubPr>
                        <m:ctrlPr>
                          <w:rPr>
                            <w:rFonts w:ascii="Cambria Math" w:hAnsi="Cambria Math"/>
                            <w:i/>
                          </w:rPr>
                        </m:ctrlPr>
                      </m:sSubPr>
                      <m:e>
                        <m:r>
                          <w:rPr>
                            <w:rFonts w:ascii="Cambria Math" w:hAnsi="Cambria Math"/>
                          </w:rPr>
                          <m:t>logVCO2</m:t>
                        </m:r>
                      </m:e>
                      <m:sub>
                        <m:r>
                          <w:rPr>
                            <w:rFonts w:ascii="Cambria Math" w:hAnsi="Cambria Math"/>
                          </w:rPr>
                          <m:t>1,1,TºC</m:t>
                        </m:r>
                      </m:sub>
                    </m:sSub>
                  </m:e>
                </m:mr>
                <m:mr>
                  <m:e>
                    <m:sSub>
                      <m:sSubPr>
                        <m:ctrlPr>
                          <w:rPr>
                            <w:rFonts w:ascii="Cambria Math" w:hAnsi="Cambria Math"/>
                            <w:i/>
                          </w:rPr>
                        </m:ctrlPr>
                      </m:sSubPr>
                      <m:e>
                        <m:r>
                          <w:rPr>
                            <w:rFonts w:ascii="Cambria Math" w:hAnsi="Cambria Math"/>
                          </w:rPr>
                          <m:t>logVCO2</m:t>
                        </m:r>
                      </m:e>
                      <m:sub>
                        <m:r>
                          <w:rPr>
                            <w:rFonts w:ascii="Cambria Math" w:hAnsi="Cambria Math"/>
                          </w:rPr>
                          <m:t>1,2,22ºC</m:t>
                        </m:r>
                      </m:sub>
                    </m:sSub>
                  </m:e>
                  <m:e>
                    <m:sSub>
                      <m:sSubPr>
                        <m:ctrlPr>
                          <w:rPr>
                            <w:rFonts w:ascii="Cambria Math" w:hAnsi="Cambria Math"/>
                            <w:i/>
                          </w:rPr>
                        </m:ctrlPr>
                      </m:sSubPr>
                      <m:e>
                        <m:r>
                          <w:rPr>
                            <w:rFonts w:ascii="Cambria Math" w:hAnsi="Cambria Math"/>
                          </w:rPr>
                          <m:t>logVCO2</m:t>
                        </m:r>
                      </m:e>
                      <m:sub>
                        <m:r>
                          <w:rPr>
                            <w:rFonts w:ascii="Cambria Math" w:hAnsi="Cambria Math"/>
                          </w:rPr>
                          <m:t>1,2,24ºC</m:t>
                        </m:r>
                      </m:sub>
                    </m:sSub>
                  </m:e>
                  <m:e>
                    <m:sSub>
                      <m:sSubPr>
                        <m:ctrlPr>
                          <w:rPr>
                            <w:rFonts w:ascii="Cambria Math" w:hAnsi="Cambria Math"/>
                            <w:i/>
                          </w:rPr>
                        </m:ctrlPr>
                      </m:sSubPr>
                      <m:e>
                        <m:r>
                          <w:rPr>
                            <w:rFonts w:ascii="Cambria Math" w:hAnsi="Cambria Math"/>
                          </w:rPr>
                          <m:t>logVCO2</m:t>
                        </m:r>
                      </m:e>
                      <m:sub>
                        <m:r>
                          <w:rPr>
                            <w:rFonts w:ascii="Cambria Math" w:hAnsi="Cambria Math"/>
                          </w:rPr>
                          <m:t>1,2,TºC</m:t>
                        </m:r>
                      </m:sub>
                    </m:sSub>
                  </m:e>
                </m:mr>
                <m:mr>
                  <m:e>
                    <m:sSub>
                      <m:sSubPr>
                        <m:ctrlPr>
                          <w:rPr>
                            <w:rFonts w:ascii="Cambria Math" w:hAnsi="Cambria Math"/>
                            <w:i/>
                          </w:rPr>
                        </m:ctrlPr>
                      </m:sSubPr>
                      <m:e>
                        <m:r>
                          <w:rPr>
                            <w:rFonts w:ascii="Cambria Math" w:hAnsi="Cambria Math"/>
                          </w:rPr>
                          <m:t>logVCO2</m:t>
                        </m:r>
                      </m:e>
                      <m:sub>
                        <m:r>
                          <w:rPr>
                            <w:rFonts w:ascii="Cambria Math" w:hAnsi="Cambria Math"/>
                          </w:rPr>
                          <m:t>…,10,22ºC</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logVCO2</m:t>
                            </m:r>
                          </m:e>
                          <m:sub>
                            <m:r>
                              <w:rPr>
                                <w:rFonts w:ascii="Cambria Math" w:hAnsi="Cambria Math"/>
                              </w:rPr>
                              <m:t>…,10,24ºC</m:t>
                            </m:r>
                          </m:sub>
                        </m:sSub>
                      </m:e>
                      <m:sub/>
                    </m:sSub>
                  </m:e>
                  <m:e>
                    <m:sSub>
                      <m:sSubPr>
                        <m:ctrlPr>
                          <w:rPr>
                            <w:rFonts w:ascii="Cambria Math" w:hAnsi="Cambria Math"/>
                            <w:i/>
                          </w:rPr>
                        </m:ctrlPr>
                      </m:sSubPr>
                      <m:e>
                        <m:r>
                          <w:rPr>
                            <w:rFonts w:ascii="Cambria Math" w:hAnsi="Cambria Math"/>
                          </w:rPr>
                          <m:t>logVCO2</m:t>
                        </m:r>
                      </m:e>
                      <m:sub>
                        <m:r>
                          <w:rPr>
                            <w:rFonts w:ascii="Cambria Math" w:hAnsi="Cambria Math"/>
                          </w:rPr>
                          <m:t>…,10,TºC</m:t>
                        </m:r>
                      </m:sub>
                    </m:sSub>
                  </m:e>
                </m:mr>
              </m:m>
            </m:e>
          </m:d>
          <m:r>
            <w:rPr>
              <w:rFonts w:ascii="Cambria Math" w:hAnsi="Cambria Math"/>
            </w:rPr>
            <m:t>=</m:t>
          </m:r>
        </m:oMath>
      </m:oMathPara>
    </w:p>
    <w:p w14:paraId="01391FA0" w14:textId="3170B4E8" w:rsidR="00596421" w:rsidRPr="00596421" w:rsidRDefault="006A2BA3" w:rsidP="006A2BA3">
      <w:pPr>
        <w:pStyle w:val="Thesisnormal"/>
        <w:spacing w:line="360" w:lineRule="auto"/>
        <w:ind w:firstLine="720"/>
        <w:jc w:val="center"/>
      </w:pPr>
      <m:oMathPara>
        <m:oMath>
          <m:r>
            <w:rPr>
              <w:rFonts w:ascii="Cambria Math" w:hAnsi="Cambria Math"/>
            </w:rPr>
            <m:t>zlogBodyMass+logPriorTemp+</m:t>
          </m:r>
          <m:d>
            <m:dPr>
              <m:ctrlPr>
                <w:rPr>
                  <w:rFonts w:ascii="Cambria Math" w:hAnsi="Cambria Math"/>
                  <w:i/>
                </w:rPr>
              </m:ctrlPr>
            </m:dPr>
            <m:e>
              <m:r>
                <w:rPr>
                  <w:rFonts w:ascii="Cambria Math" w:hAnsi="Cambria Math"/>
                </w:rPr>
                <m:t>1</m:t>
              </m:r>
            </m:e>
            <m:e>
              <m:r>
                <w:rPr>
                  <w:rFonts w:ascii="Cambria Math" w:hAnsi="Cambria Math"/>
                </w:rPr>
                <m:t>ID</m:t>
              </m:r>
            </m:e>
          </m:d>
          <m:r>
            <w:rPr>
              <w:rFonts w:ascii="Cambria Math" w:hAnsi="Cambria Math"/>
            </w:rPr>
            <m:t>+(1|Series)</m:t>
          </m:r>
        </m:oMath>
      </m:oMathPara>
    </w:p>
    <w:p w14:paraId="05BCF2AC" w14:textId="4B247BCF" w:rsidR="00877E4B" w:rsidRPr="002E5143" w:rsidRDefault="006A2BA3" w:rsidP="002E5143">
      <w:pPr>
        <w:pStyle w:val="Thesisnormal"/>
        <w:spacing w:line="360" w:lineRule="auto"/>
      </w:pPr>
      <w:r>
        <w:t xml:space="preserve">where each row represents each individual in a particular sampling session and each column </w:t>
      </w:r>
      <w:r w:rsidR="002A6813">
        <w:t xml:space="preserve">and each column </w:t>
      </w:r>
      <w:r>
        <w:t>represents logV</w:t>
      </w:r>
      <w:r w:rsidRPr="00EF0BC9">
        <w:rPr>
          <w:vertAlign w:val="subscript"/>
        </w:rPr>
        <w:t>CO2</w:t>
      </w:r>
      <w:r>
        <w:t xml:space="preserve"> measured at each temperature. </w:t>
      </w:r>
      <w:r w:rsidR="002A6813">
        <w:t xml:space="preserve">For example, </w:t>
      </w:r>
      <m:oMath>
        <m:sSub>
          <m:sSubPr>
            <m:ctrlPr>
              <w:rPr>
                <w:rFonts w:ascii="Cambria Math" w:hAnsi="Cambria Math"/>
                <w:i/>
              </w:rPr>
            </m:ctrlPr>
          </m:sSubPr>
          <m:e>
            <m:r>
              <w:rPr>
                <w:rFonts w:ascii="Cambria Math" w:hAnsi="Cambria Math"/>
              </w:rPr>
              <m:t>logVCO2</m:t>
            </m:r>
          </m:e>
          <m:sub>
            <m:r>
              <w:rPr>
                <w:rFonts w:ascii="Cambria Math" w:hAnsi="Cambria Math"/>
              </w:rPr>
              <m:t>1,1,22ºC</m:t>
            </m:r>
          </m:sub>
        </m:sSub>
      </m:oMath>
      <w:r w:rsidR="002A6813">
        <w:t xml:space="preserve"> is the log metabolic rate measured at 22ºC for individual 1 in sampling session 1.</w:t>
      </w:r>
      <w:r w:rsidR="002E5143">
        <w:t xml:space="preserve"> </w:t>
      </w:r>
      <w:r w:rsidR="00041169">
        <w:t xml:space="preserve">Using </w:t>
      </w:r>
      <w:proofErr w:type="spellStart"/>
      <w:r w:rsidR="00041169">
        <w:t>brms</w:t>
      </w:r>
      <w:proofErr w:type="spellEnd"/>
      <w:r w:rsidR="00041169">
        <w:t>, w</w:t>
      </w:r>
      <w:r w:rsidR="002E5143">
        <w:t>e fitted</w:t>
      </w:r>
      <w:r w:rsidR="00BF2130">
        <w:t xml:space="preserve"> the same predictors as our function-valued models, note that log temperature is no longer a predictor as this is now part of the response matrix. We fitted individual ID and series ID as random intercepts. </w:t>
      </w:r>
      <w:r w:rsidR="00877E4B">
        <w:rPr>
          <w:shd w:val="clear" w:color="auto" w:fill="FFFFFF"/>
        </w:rPr>
        <w:t xml:space="preserve">The character-state model estimates variance components </w:t>
      </w:r>
      <w:r w:rsidR="00BB0E62">
        <w:rPr>
          <w:shd w:val="clear" w:color="auto" w:fill="FFFFFF"/>
        </w:rPr>
        <w:t xml:space="preserve">and covariances </w:t>
      </w:r>
      <w:r w:rsidR="00877E4B">
        <w:rPr>
          <w:shd w:val="clear" w:color="auto" w:fill="FFFFFF"/>
        </w:rPr>
        <w:t xml:space="preserve">for each temperature at the individual and series level and these can be used to calculate </w:t>
      </w:r>
      <w:r w:rsidR="002E5143">
        <w:rPr>
          <w:shd w:val="clear" w:color="auto" w:fill="FFFFFF"/>
        </w:rPr>
        <w:t xml:space="preserve">temperature specific </w:t>
      </w:r>
      <w:r w:rsidR="00877E4B">
        <w:rPr>
          <w:shd w:val="clear" w:color="auto" w:fill="FFFFFF"/>
        </w:rPr>
        <w:t xml:space="preserve">adjusted repeatability following Nakagawa, S., &amp; </w:t>
      </w:r>
      <w:proofErr w:type="spellStart"/>
      <w:r w:rsidR="00877E4B">
        <w:rPr>
          <w:shd w:val="clear" w:color="auto" w:fill="FFFFFF"/>
        </w:rPr>
        <w:t>Schielzeth</w:t>
      </w:r>
      <w:proofErr w:type="spellEnd"/>
      <w:r w:rsidR="00877E4B">
        <w:rPr>
          <w:shd w:val="clear" w:color="auto" w:fill="FFFFFF"/>
        </w:rPr>
        <w:t>, H. (2010).</w:t>
      </w:r>
    </w:p>
    <w:p w14:paraId="1CACE201" w14:textId="2CC2B080" w:rsidR="00877E4B" w:rsidRPr="00B67376" w:rsidRDefault="00877E4B" w:rsidP="00877E4B">
      <w:pPr>
        <w:pStyle w:val="Thesisnormal"/>
        <w:spacing w:line="360" w:lineRule="auto"/>
        <w:ind w:firstLine="720"/>
      </w:pPr>
      <w:proofErr w:type="spellStart"/>
      <w:r>
        <w:lastRenderedPageBreak/>
        <w:t>Eqn</w:t>
      </w:r>
      <w:proofErr w:type="spellEnd"/>
      <w:r>
        <w:t xml:space="preserve"> 8: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 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ind0,T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series0, 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e0,T</m:t>
                  </m:r>
                </m:sub>
              </m:sSub>
              <m:r>
                <w:rPr>
                  <w:rFonts w:ascii="Cambria Math" w:hAnsi="Cambria Math" w:cs="Times New Roman"/>
                </w:rPr>
                <m:t>)</m:t>
              </m:r>
            </m:den>
          </m:f>
        </m:oMath>
      </m:oMathPara>
    </w:p>
    <w:p w14:paraId="0DF01C59" w14:textId="555AFCA3" w:rsidR="00877E4B" w:rsidRDefault="008B40FF" w:rsidP="002E5143">
      <w:pPr>
        <w:spacing w:line="360" w:lineRule="auto"/>
      </w:pPr>
      <w:r>
        <w:rPr>
          <w:shd w:val="clear" w:color="auto" w:fill="FFFFFF"/>
        </w:rPr>
        <w:t>w</w:t>
      </w:r>
      <w:r w:rsidR="00877E4B">
        <w:rPr>
          <w:shd w:val="clear" w:color="auto" w:fill="FFFFFF"/>
        </w:rPr>
        <w:t>here</w:t>
      </w:r>
      <w:r>
        <w:rPr>
          <w:shd w:val="clear" w:color="auto" w:fill="FFFFFF"/>
        </w:rPr>
        <w:t xml:space="preserv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Pr>
          <w:shd w:val="clear" w:color="auto" w:fill="FFFFFF"/>
        </w:rPr>
        <w:t>refers to the adjust repeatability at a</w:t>
      </w:r>
      <w:r w:rsidR="00877E4B">
        <w:rPr>
          <w:shd w:val="clear" w:color="auto" w:fill="FFFFFF"/>
        </w:rPr>
        <w:t xml:space="preserve"> </w:t>
      </w:r>
      <w:r>
        <w:rPr>
          <w:shd w:val="clear" w:color="auto" w:fill="FFFFFF"/>
        </w:rPr>
        <w:t>given</w:t>
      </w:r>
      <w:r w:rsidR="00877E4B">
        <w:rPr>
          <w:shd w:val="clear" w:color="auto" w:fill="FFFFFF"/>
        </w:rPr>
        <w:t xml:space="preserve"> temperature</w:t>
      </w:r>
      <w:r>
        <w:rPr>
          <w:shd w:val="clear" w:color="auto" w:fill="FFFFFF"/>
        </w:rPr>
        <w:t xml:space="preserve">; </w:t>
      </w:r>
      <w:r w:rsidRPr="00510A57">
        <w:rPr>
          <w:i/>
        </w:rPr>
        <w:t>V</w:t>
      </w:r>
      <w:r w:rsidRPr="00510A57">
        <w:rPr>
          <w:i/>
          <w:vertAlign w:val="subscript"/>
        </w:rPr>
        <w:t>ind0</w:t>
      </w:r>
      <w:r>
        <w:rPr>
          <w:i/>
          <w:vertAlign w:val="subscript"/>
        </w:rPr>
        <w:t>,T</w:t>
      </w:r>
      <w:r w:rsidRPr="00510A57">
        <w:t xml:space="preserve"> </w:t>
      </w:r>
      <w:r>
        <w:t xml:space="preserve">, </w:t>
      </w:r>
      <w:r w:rsidRPr="00510A57">
        <w:rPr>
          <w:i/>
        </w:rPr>
        <w:t>V</w:t>
      </w:r>
      <w:r w:rsidRPr="00510A57">
        <w:rPr>
          <w:i/>
          <w:vertAlign w:val="subscript"/>
        </w:rPr>
        <w:t>series0</w:t>
      </w:r>
      <w:r w:rsidR="00EC180D">
        <w:rPr>
          <w:i/>
          <w:vertAlign w:val="subscript"/>
        </w:rPr>
        <w:t>,</w:t>
      </w:r>
      <w:r>
        <w:rPr>
          <w:i/>
          <w:vertAlign w:val="subscript"/>
        </w:rPr>
        <w:t xml:space="preserve">T </w:t>
      </w:r>
      <w:r w:rsidRPr="00510A57">
        <w:t xml:space="preserve"> </w:t>
      </w:r>
      <w:r w:rsidRPr="008B40FF">
        <w:t>and</w:t>
      </w:r>
      <w:r>
        <w:rPr>
          <w:rStyle w:val="mi"/>
          <w:rFonts w:ascii="STIXGeneral-Italic" w:hAnsi="STIXGeneral-Italic" w:cs="STIXGeneral-Italic"/>
          <w:color w:val="333333"/>
          <w:sz w:val="25"/>
          <w:szCs w:val="25"/>
          <w:bdr w:val="none" w:sz="0" w:space="0" w:color="auto" w:frame="1"/>
          <w:shd w:val="clear" w:color="auto" w:fill="FFFFFF"/>
        </w:rPr>
        <w:t xml:space="preserve"> </w:t>
      </w:r>
      <w:r w:rsidRPr="00510A57">
        <w:rPr>
          <w:i/>
        </w:rPr>
        <w:t>V</w:t>
      </w:r>
      <w:r>
        <w:rPr>
          <w:i/>
          <w:vertAlign w:val="subscript"/>
        </w:rPr>
        <w:t>e</w:t>
      </w:r>
      <w:r w:rsidRPr="00510A57">
        <w:rPr>
          <w:i/>
          <w:vertAlign w:val="subscript"/>
        </w:rPr>
        <w:t>0</w:t>
      </w:r>
      <w:r w:rsidR="00EC180D">
        <w:rPr>
          <w:i/>
          <w:vertAlign w:val="subscript"/>
        </w:rPr>
        <w:t>,</w:t>
      </w:r>
      <w:r>
        <w:rPr>
          <w:i/>
          <w:vertAlign w:val="subscript"/>
        </w:rPr>
        <w:t xml:space="preserve">T </w:t>
      </w:r>
    </w:p>
    <w:p w14:paraId="21E91198" w14:textId="31377545" w:rsidR="00877E4B" w:rsidRDefault="008B40FF" w:rsidP="002E5143">
      <w:pPr>
        <w:spacing w:line="360" w:lineRule="auto"/>
      </w:pPr>
      <w:r>
        <w:t>represents the individual intercept, series intercept and residual variance component at a given temperature.</w:t>
      </w:r>
    </w:p>
    <w:p w14:paraId="64FB7C7F" w14:textId="28652C6D" w:rsidR="009A5C4A" w:rsidRDefault="009A5C4A" w:rsidP="00520BFD">
      <w:pPr>
        <w:pStyle w:val="Heading4"/>
        <w:spacing w:line="360" w:lineRule="auto"/>
        <w:rPr>
          <w:lang w:val="en-AU"/>
        </w:rPr>
      </w:pPr>
      <w:r>
        <w:rPr>
          <w:lang w:val="en-AU"/>
        </w:rPr>
        <w:t>Slope – plasticity</w:t>
      </w:r>
    </w:p>
    <w:p w14:paraId="7E5326ED" w14:textId="627FBFD4" w:rsidR="004364E0" w:rsidRDefault="00703C8E" w:rsidP="000B0683">
      <w:pPr>
        <w:pStyle w:val="Thesisnormal"/>
        <w:spacing w:line="360" w:lineRule="auto"/>
      </w:pPr>
      <w:r>
        <w:t>F</w:t>
      </w:r>
      <w:r w:rsidR="000B0683">
        <w:t xml:space="preserve">unction-valued </w:t>
      </w:r>
      <w:r>
        <w:t>approaches uses the</w:t>
      </w:r>
      <w:r w:rsidR="00520BFD" w:rsidRPr="00520BFD">
        <w:t xml:space="preserve"> slope </w:t>
      </w:r>
      <w:r w:rsidR="00520BFD">
        <w:t xml:space="preserve">of a linear thermal reaction norm </w:t>
      </w:r>
      <w:r>
        <w:t xml:space="preserve">to </w:t>
      </w:r>
      <w:r w:rsidR="00520BFD" w:rsidRPr="00520BFD">
        <w:t xml:space="preserve">represent the plasticity of </w:t>
      </w:r>
      <w:r w:rsidR="00520BFD">
        <w:t>a trait</w:t>
      </w:r>
      <w:r w:rsidR="00520BFD" w:rsidRPr="00520BFD">
        <w:t xml:space="preserve"> over </w:t>
      </w:r>
      <w:r w:rsidR="00520BFD">
        <w:t>a</w:t>
      </w:r>
      <w:r w:rsidR="00520BFD" w:rsidRPr="00520BFD">
        <w:t xml:space="preserve"> temperature gradient.</w:t>
      </w:r>
      <w:r w:rsidR="00520BFD">
        <w:t xml:space="preserve"> If slopes </w:t>
      </w:r>
      <w:r>
        <w:t xml:space="preserve">are </w:t>
      </w:r>
      <w:r w:rsidR="000B0683">
        <w:t>repeatable</w:t>
      </w:r>
      <w:r w:rsidR="00520BFD">
        <w:t>, this would indicate that individuals differ consistently in how they respond to temperature</w:t>
      </w:r>
      <w:r>
        <w:t xml:space="preserve"> over time</w:t>
      </w:r>
      <w:r w:rsidR="00BB0E62">
        <w:t xml:space="preserve">. </w:t>
      </w:r>
      <w:r w:rsidR="000B0683">
        <w:t>We used one of the previously fitted function-valued models to calculate the repeatability of the slope, (</w:t>
      </w:r>
      <w:proofErr w:type="spellStart"/>
      <w:r w:rsidR="000B0683">
        <w:t>logTemperature</w:t>
      </w:r>
      <w:proofErr w:type="spellEnd"/>
      <w:r w:rsidR="000B0683">
        <w:t xml:space="preserve"> </w:t>
      </w:r>
      <w:proofErr w:type="spellStart"/>
      <w:r w:rsidR="000B0683">
        <w:t>centered</w:t>
      </w:r>
      <w:proofErr w:type="spellEnd"/>
      <w:r w:rsidR="000B0683">
        <w:t xml:space="preserve"> at 22ºC). </w:t>
      </w:r>
    </w:p>
    <w:p w14:paraId="56F4C772" w14:textId="4E03AEBB" w:rsidR="000B0683" w:rsidRDefault="000B0683" w:rsidP="004364E0">
      <w:pPr>
        <w:pStyle w:val="Thesisnormal"/>
        <w:spacing w:line="360" w:lineRule="auto"/>
        <w:ind w:firstLine="720"/>
      </w:pPr>
      <w:proofErr w:type="spellStart"/>
      <w:r>
        <w:t>Eqn</w:t>
      </w:r>
      <w:proofErr w:type="spellEnd"/>
      <w:r>
        <w:t xml:space="preserve"> 9: </w:t>
      </w:r>
    </w:p>
    <w:p w14:paraId="07943CF4" w14:textId="77777777" w:rsidR="000B0683" w:rsidRPr="00DE5D86" w:rsidRDefault="0052268C" w:rsidP="000B0683">
      <w:pPr>
        <w:pStyle w:val="Thesisnormal"/>
        <w:spacing w:line="360" w:lineRule="auto"/>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slope</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ind1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series1</m:t>
                  </m:r>
                </m:sub>
              </m:sSub>
              <m:r>
                <w:rPr>
                  <w:rFonts w:ascii="Cambria Math" w:hAnsi="Cambria Math" w:cs="Times New Roman"/>
                </w:rPr>
                <m:t>)</m:t>
              </m:r>
            </m:den>
          </m:f>
        </m:oMath>
      </m:oMathPara>
    </w:p>
    <w:p w14:paraId="4C66218C" w14:textId="095A39BC" w:rsidR="0080379C" w:rsidRPr="0080379C" w:rsidRDefault="000B0683" w:rsidP="003D60FF">
      <w:pPr>
        <w:pStyle w:val="Thesisnormal"/>
        <w:spacing w:line="360" w:lineRule="auto"/>
      </w:pPr>
      <w:r>
        <w:t xml:space="preserve">where </w:t>
      </w:r>
      <w:r w:rsidRPr="00510A57">
        <w:rPr>
          <w:i/>
        </w:rPr>
        <w:t>V</w:t>
      </w:r>
      <w:r w:rsidRPr="00510A57">
        <w:rPr>
          <w:i/>
          <w:vertAlign w:val="subscript"/>
        </w:rPr>
        <w:t>ind0</w:t>
      </w:r>
      <w:r w:rsidRPr="00510A57">
        <w:t xml:space="preserve"> </w:t>
      </w:r>
      <w:r>
        <w:t xml:space="preserve">is the individual intercept and </w:t>
      </w:r>
      <w:r w:rsidRPr="00510A57">
        <w:rPr>
          <w:i/>
        </w:rPr>
        <w:t>V</w:t>
      </w:r>
      <w:r w:rsidRPr="00510A57">
        <w:rPr>
          <w:i/>
          <w:vertAlign w:val="subscript"/>
        </w:rPr>
        <w:t>series0</w:t>
      </w:r>
      <w:r w:rsidRPr="00510A57">
        <w:t xml:space="preserve"> </w:t>
      </w:r>
      <w:r>
        <w:t xml:space="preserve">is the series intercept. </w:t>
      </w:r>
      <w:r w:rsidRPr="00510A57">
        <w:rPr>
          <w:i/>
        </w:rPr>
        <w:t>V</w:t>
      </w:r>
      <w:r w:rsidRPr="00510A57">
        <w:rPr>
          <w:i/>
          <w:vertAlign w:val="subscript"/>
        </w:rPr>
        <w:t>ind1</w:t>
      </w:r>
      <w:r>
        <w:t xml:space="preserve"> and </w:t>
      </w:r>
      <w:r w:rsidRPr="00510A57">
        <w:rPr>
          <w:i/>
        </w:rPr>
        <w:t>V</w:t>
      </w:r>
      <w:r w:rsidRPr="00510A57">
        <w:rPr>
          <w:i/>
          <w:vertAlign w:val="subscript"/>
        </w:rPr>
        <w:t>series1</w:t>
      </w:r>
      <w:r>
        <w:t xml:space="preserve"> is the individual slope and series slope, respectively. </w:t>
      </w:r>
      <w:r w:rsidR="00BB0E62">
        <w:t>While the character state approach may</w:t>
      </w:r>
      <w:r w:rsidR="00BB0E62" w:rsidRPr="00BB0E62">
        <w:t xml:space="preserve"> </w:t>
      </w:r>
      <w:r w:rsidR="00BB0E62">
        <w:t xml:space="preserve">make less stringent assumptions on how </w:t>
      </w:r>
      <w:r w:rsidR="00E7413B">
        <w:t>the phenotype</w:t>
      </w:r>
      <w:r w:rsidR="00BB0E62">
        <w:t xml:space="preserve"> </w:t>
      </w:r>
      <w:r w:rsidR="00E7413B">
        <w:t xml:space="preserve">can </w:t>
      </w:r>
      <w:r w:rsidR="00BB0E62">
        <w:t xml:space="preserve">change across an environment, identifying changes in repeatability </w:t>
      </w:r>
      <w:r>
        <w:t>across different environments</w:t>
      </w:r>
      <w:r w:rsidR="00E7413B">
        <w:t xml:space="preserve"> using R</w:t>
      </w:r>
      <w:r w:rsidR="00E7413B" w:rsidRPr="00E7413B">
        <w:rPr>
          <w:vertAlign w:val="subscript"/>
        </w:rPr>
        <w:t>T</w:t>
      </w:r>
      <w:r w:rsidR="00E7413B">
        <w:t xml:space="preserve"> (</w:t>
      </w:r>
      <w:proofErr w:type="spellStart"/>
      <w:r w:rsidR="00E7413B">
        <w:t>eqn</w:t>
      </w:r>
      <w:proofErr w:type="spellEnd"/>
      <w:r w:rsidR="00E7413B">
        <w:t xml:space="preserve"> 8)</w:t>
      </w:r>
      <w:r w:rsidR="00BB0E62">
        <w:t xml:space="preserve"> is conceptually the same as quantifying whether slopes are repeatable or not. </w:t>
      </w:r>
    </w:p>
    <w:p w14:paraId="63523364" w14:textId="279CCA75" w:rsidR="009A5C4A" w:rsidRDefault="009A5C4A" w:rsidP="00E7413B">
      <w:pPr>
        <w:pStyle w:val="Heading3"/>
        <w:spacing w:line="360" w:lineRule="auto"/>
        <w:rPr>
          <w:lang w:val="en-AU"/>
        </w:rPr>
      </w:pPr>
      <w:r>
        <w:rPr>
          <w:lang w:val="en-AU"/>
        </w:rPr>
        <w:t>Cross-temperature correlations in metabolic rate</w:t>
      </w:r>
    </w:p>
    <w:p w14:paraId="4E536350" w14:textId="1FFE1A8D" w:rsidR="00B57B7C" w:rsidRPr="004364E0" w:rsidRDefault="00441EAF" w:rsidP="00441EAF">
      <w:pPr>
        <w:spacing w:line="360" w:lineRule="auto"/>
        <w:rPr>
          <w:lang w:val="en-AU"/>
        </w:rPr>
      </w:pPr>
      <w:r>
        <w:rPr>
          <w:lang w:val="en-AU"/>
        </w:rPr>
        <w:t>Metabolic rate measured at one temperature will be undoubtedly correlated with metabolic rate measured at another temperature. We estimated these cross-environment correlations using both statistical approaches. While</w:t>
      </w:r>
      <w:r w:rsidR="00AB3AD8">
        <w:rPr>
          <w:lang w:val="en-AU"/>
        </w:rPr>
        <w:t xml:space="preserve"> correlations</w:t>
      </w:r>
      <w:r w:rsidR="003C0991">
        <w:rPr>
          <w:lang w:val="en-AU"/>
        </w:rPr>
        <w:t xml:space="preserve"> </w:t>
      </w:r>
      <w:r>
        <w:rPr>
          <w:lang w:val="en-AU"/>
        </w:rPr>
        <w:t xml:space="preserve">can </w:t>
      </w:r>
      <w:r w:rsidR="003827B6">
        <w:rPr>
          <w:lang w:val="en-AU"/>
        </w:rPr>
        <w:t xml:space="preserve">be </w:t>
      </w:r>
      <w:r>
        <w:rPr>
          <w:lang w:val="en-AU"/>
        </w:rPr>
        <w:t xml:space="preserve">estimated </w:t>
      </w:r>
      <w:r w:rsidR="003C0991">
        <w:rPr>
          <w:lang w:val="en-AU"/>
        </w:rPr>
        <w:t>directly from the character-state model at both the among and within individual level (</w:t>
      </w:r>
      <w:r>
        <w:rPr>
          <w:lang w:val="en-AU"/>
        </w:rPr>
        <w:t xml:space="preserve">by </w:t>
      </w:r>
      <w:r w:rsidR="003C0991">
        <w:rPr>
          <w:lang w:val="en-AU"/>
        </w:rPr>
        <w:t xml:space="preserve">setting </w:t>
      </w:r>
      <w:proofErr w:type="spellStart"/>
      <w:r w:rsidR="003C0991">
        <w:rPr>
          <w:lang w:val="en-AU"/>
        </w:rPr>
        <w:t>rescor</w:t>
      </w:r>
      <w:proofErr w:type="spellEnd"/>
      <w:r w:rsidR="003C0991">
        <w:rPr>
          <w:lang w:val="en-AU"/>
        </w:rPr>
        <w:t xml:space="preserve"> = T in </w:t>
      </w:r>
      <w:proofErr w:type="spellStart"/>
      <w:r w:rsidR="003C0991">
        <w:rPr>
          <w:lang w:val="en-AU"/>
        </w:rPr>
        <w:t>brms</w:t>
      </w:r>
      <w:proofErr w:type="spellEnd"/>
      <w:r w:rsidR="003C0991">
        <w:rPr>
          <w:lang w:val="en-AU"/>
        </w:rPr>
        <w:t xml:space="preserve"> or </w:t>
      </w:r>
      <w:proofErr w:type="spellStart"/>
      <w:r w:rsidR="003C0991">
        <w:rPr>
          <w:lang w:val="en-AU"/>
        </w:rPr>
        <w:t>rcov</w:t>
      </w:r>
      <w:proofErr w:type="spellEnd"/>
      <w:r w:rsidR="003C0991">
        <w:rPr>
          <w:lang w:val="en-AU"/>
        </w:rPr>
        <w:t xml:space="preserve"> </w:t>
      </w:r>
      <w:r>
        <w:rPr>
          <w:lang w:val="en-AU"/>
        </w:rPr>
        <w:t>= ~us(trait</w:t>
      </w:r>
      <w:proofErr w:type="gramStart"/>
      <w:r>
        <w:rPr>
          <w:lang w:val="en-AU"/>
        </w:rPr>
        <w:t>):units</w:t>
      </w:r>
      <w:proofErr w:type="gramEnd"/>
      <w:r>
        <w:rPr>
          <w:lang w:val="en-AU"/>
        </w:rPr>
        <w:t xml:space="preserve"> in </w:t>
      </w:r>
      <w:proofErr w:type="spellStart"/>
      <w:r>
        <w:rPr>
          <w:lang w:val="en-AU"/>
        </w:rPr>
        <w:t>MCMCglmm</w:t>
      </w:r>
      <w:proofErr w:type="spellEnd"/>
      <w:r>
        <w:rPr>
          <w:lang w:val="en-AU"/>
        </w:rPr>
        <w:t>),</w:t>
      </w:r>
      <w:r w:rsidR="003C0991">
        <w:rPr>
          <w:lang w:val="en-AU"/>
        </w:rPr>
        <w:t xml:space="preserve"> </w:t>
      </w:r>
      <w:r>
        <w:rPr>
          <w:lang w:val="en-AU"/>
        </w:rPr>
        <w:t>these</w:t>
      </w:r>
      <w:r w:rsidR="00C04CFD">
        <w:rPr>
          <w:lang w:val="en-AU"/>
        </w:rPr>
        <w:t xml:space="preserve"> are not directly estimated </w:t>
      </w:r>
      <w:r>
        <w:rPr>
          <w:lang w:val="en-AU"/>
        </w:rPr>
        <w:t>from function-valued models</w:t>
      </w:r>
      <w:r w:rsidR="003827B6">
        <w:rPr>
          <w:lang w:val="en-AU"/>
        </w:rPr>
        <w:t xml:space="preserve"> as they are part of the general slope describing the reaction norm</w:t>
      </w:r>
      <w:r>
        <w:rPr>
          <w:lang w:val="en-AU"/>
        </w:rPr>
        <w:t>. H</w:t>
      </w:r>
      <w:r w:rsidR="00C04CFD">
        <w:rPr>
          <w:lang w:val="en-AU"/>
        </w:rPr>
        <w:t>owever</w:t>
      </w:r>
      <w:r>
        <w:rPr>
          <w:lang w:val="en-AU"/>
        </w:rPr>
        <w:t>,</w:t>
      </w:r>
      <w:r w:rsidR="00C04CFD">
        <w:rPr>
          <w:lang w:val="en-AU"/>
        </w:rPr>
        <w:t xml:space="preserve"> </w:t>
      </w:r>
      <w:r>
        <w:rPr>
          <w:lang w:val="en-AU"/>
        </w:rPr>
        <w:t>correlations</w:t>
      </w:r>
      <w:r w:rsidR="00C04CFD">
        <w:rPr>
          <w:lang w:val="en-AU"/>
        </w:rPr>
        <w:t xml:space="preserve"> can be calculated </w:t>
      </w:r>
      <w:r>
        <w:rPr>
          <w:lang w:val="en-AU"/>
        </w:rPr>
        <w:t xml:space="preserve">from function-valued models </w:t>
      </w:r>
      <w:r w:rsidR="00C04CFD">
        <w:rPr>
          <w:lang w:val="en-AU"/>
        </w:rPr>
        <w:t>using</w:t>
      </w:r>
      <w:r w:rsidR="00572C4B">
        <w:rPr>
          <w:lang w:val="en-AU"/>
        </w:rPr>
        <w:t xml:space="preserve"> matrix algebra and</w:t>
      </w:r>
      <w:r w:rsidR="00C04CFD">
        <w:rPr>
          <w:lang w:val="en-AU"/>
        </w:rPr>
        <w:t xml:space="preserve"> the variance-covariance matrix of the intercept and slope following </w:t>
      </w:r>
      <w:proofErr w:type="spellStart"/>
      <w:r w:rsidR="00C04CFD">
        <w:rPr>
          <w:lang w:val="en-AU"/>
        </w:rPr>
        <w:t>Brommer</w:t>
      </w:r>
      <w:proofErr w:type="spellEnd"/>
      <w:r w:rsidR="00C04CFD">
        <w:rPr>
          <w:lang w:val="en-AU"/>
        </w:rPr>
        <w:t xml:space="preserve"> (2013). We derived correlations </w:t>
      </w:r>
      <w:r w:rsidR="00B57B7C">
        <w:rPr>
          <w:lang w:val="en-AU"/>
        </w:rPr>
        <w:t>from a function-valued model</w:t>
      </w:r>
      <w:r w:rsidR="00572C4B">
        <w:rPr>
          <w:lang w:val="en-AU"/>
        </w:rPr>
        <w:t xml:space="preserve"> at the among and </w:t>
      </w:r>
      <w:commentRangeStart w:id="291"/>
      <w:commentRangeStart w:id="292"/>
      <w:r w:rsidR="00572C4B" w:rsidRPr="00522F48">
        <w:rPr>
          <w:highlight w:val="yellow"/>
          <w:lang w:val="en-AU"/>
        </w:rPr>
        <w:t>within individual level</w:t>
      </w:r>
      <w:r w:rsidR="00B57B7C" w:rsidRPr="00522F48">
        <w:rPr>
          <w:highlight w:val="yellow"/>
          <w:lang w:val="en-AU"/>
        </w:rPr>
        <w:t xml:space="preserve"> </w:t>
      </w:r>
      <w:commentRangeEnd w:id="291"/>
      <w:r w:rsidR="00572C4B" w:rsidRPr="00522F48">
        <w:rPr>
          <w:rStyle w:val="CommentReference"/>
          <w:rFonts w:eastAsiaTheme="minorEastAsia" w:cstheme="minorBidi"/>
          <w:highlight w:val="yellow"/>
          <w:lang w:val="en-AU"/>
        </w:rPr>
        <w:commentReference w:id="291"/>
      </w:r>
      <w:commentRangeEnd w:id="292"/>
      <w:r w:rsidR="00522F48">
        <w:rPr>
          <w:rStyle w:val="CommentReference"/>
          <w:rFonts w:eastAsiaTheme="minorEastAsia" w:cstheme="minorBidi"/>
          <w:lang w:val="en-AU"/>
        </w:rPr>
        <w:commentReference w:id="292"/>
      </w:r>
      <w:r w:rsidR="00B57B7C">
        <w:rPr>
          <w:lang w:val="en-AU"/>
        </w:rPr>
        <w:t>where we fitted log</w:t>
      </w:r>
      <w:r w:rsidR="00B57B7C">
        <w:t>V</w:t>
      </w:r>
      <w:r w:rsidR="00B57B7C" w:rsidRPr="00EF0BC9">
        <w:rPr>
          <w:vertAlign w:val="subscript"/>
        </w:rPr>
        <w:t>CO2</w:t>
      </w:r>
      <w:r w:rsidR="00B57B7C">
        <w:t xml:space="preserve"> as a response and </w:t>
      </w:r>
      <w:r w:rsidR="00870580">
        <w:t>same as</w:t>
      </w:r>
      <w:r w:rsidR="00B57B7C">
        <w:t xml:space="preserve"> previous models, </w:t>
      </w:r>
      <w:proofErr w:type="spellStart"/>
      <w:r w:rsidR="00B57B7C">
        <w:t>logTemp</w:t>
      </w:r>
      <w:proofErr w:type="spellEnd"/>
      <w:r w:rsidR="00B57B7C">
        <w:t xml:space="preserve">, </w:t>
      </w:r>
      <w:proofErr w:type="spellStart"/>
      <w:r w:rsidR="00B57B7C">
        <w:t>zlogBodyMass</w:t>
      </w:r>
      <w:proofErr w:type="spellEnd"/>
      <w:r w:rsidR="00B57B7C">
        <w:t xml:space="preserve"> and </w:t>
      </w:r>
      <w:proofErr w:type="spellStart"/>
      <w:r w:rsidR="00B57B7C">
        <w:t>logPriorTemp</w:t>
      </w:r>
      <w:proofErr w:type="spellEnd"/>
      <w:r w:rsidR="00B57B7C">
        <w:t xml:space="preserve"> were included as predictors. </w:t>
      </w:r>
      <w:r w:rsidR="00C04CFD">
        <w:t xml:space="preserve">Individual IDs and </w:t>
      </w:r>
      <w:proofErr w:type="spellStart"/>
      <w:r w:rsidR="00C04CFD">
        <w:t>logTemp</w:t>
      </w:r>
      <w:proofErr w:type="spellEnd"/>
      <w:r w:rsidR="00C04CFD">
        <w:t xml:space="preserve"> were included as a random intercept and slope, respectively. S</w:t>
      </w:r>
      <w:r w:rsidR="00B57B7C">
        <w:t>ampling session ID</w:t>
      </w:r>
      <w:r w:rsidR="00C04CFD">
        <w:t xml:space="preserve"> was included</w:t>
      </w:r>
      <w:r w:rsidR="00B57B7C">
        <w:t xml:space="preserve"> as a covariate </w:t>
      </w:r>
      <w:r w:rsidR="00C04CFD">
        <w:t xml:space="preserve">instead of using ‘series’ as a random effect because to </w:t>
      </w:r>
      <w:r w:rsidR="00B95620">
        <w:t xml:space="preserve">the </w:t>
      </w:r>
      <w:r w:rsidR="00C04CFD">
        <w:t>best</w:t>
      </w:r>
      <w:r w:rsidR="00B95620">
        <w:t xml:space="preserve"> of our</w:t>
      </w:r>
      <w:r w:rsidR="00C04CFD">
        <w:t xml:space="preserve"> </w:t>
      </w:r>
      <w:r w:rsidR="00C04CFD">
        <w:lastRenderedPageBreak/>
        <w:t>knowledge</w:t>
      </w:r>
      <w:r w:rsidR="00C04CFD">
        <w:t xml:space="preserve"> no method has been proposed on deriving correlations from more than one random effect. </w:t>
      </w:r>
      <w:r w:rsidR="004364E0">
        <w:t>T</w:t>
      </w:r>
      <w:r w:rsidR="00EC180D">
        <w:t xml:space="preserve">he variance-covariance </w:t>
      </w:r>
      <w:r w:rsidR="00041169">
        <w:t>(</w:t>
      </w:r>
      <w:r w:rsidR="00041169" w:rsidRPr="0003221E">
        <w:rPr>
          <w:i/>
        </w:rPr>
        <w:t>K</w:t>
      </w:r>
      <w:r w:rsidR="00041169">
        <w:t xml:space="preserve">) </w:t>
      </w:r>
      <w:r w:rsidR="004364E0">
        <w:t>from t</w:t>
      </w:r>
      <w:r w:rsidR="00EC180D">
        <w:t>his model is</w:t>
      </w:r>
      <w:r w:rsidR="00870580">
        <w:t xml:space="preserve"> therefore</w:t>
      </w:r>
      <w:r w:rsidR="00EC180D">
        <w:t xml:space="preserve"> denoted as</w:t>
      </w:r>
      <w:r w:rsidR="00B95620">
        <w:t xml:space="preserve">: </w:t>
      </w:r>
    </w:p>
    <w:p w14:paraId="450FA120" w14:textId="3E56A2C7" w:rsidR="003D60FF" w:rsidRDefault="00EC180D" w:rsidP="004364E0">
      <w:pPr>
        <w:spacing w:line="360" w:lineRule="auto"/>
        <w:ind w:firstLine="720"/>
        <w:rPr>
          <w:lang w:val="en-AU"/>
        </w:rPr>
      </w:pPr>
      <w:proofErr w:type="spellStart"/>
      <w:r>
        <w:rPr>
          <w:lang w:val="en-AU"/>
        </w:rPr>
        <w:t>Eqn</w:t>
      </w:r>
      <w:proofErr w:type="spellEnd"/>
      <w:r>
        <w:rPr>
          <w:lang w:val="en-AU"/>
        </w:rPr>
        <w:t xml:space="preserve"> 10:</w:t>
      </w:r>
    </w:p>
    <w:p w14:paraId="25FCF442" w14:textId="255060F6" w:rsidR="00EC180D" w:rsidRDefault="00EC180D" w:rsidP="004364E0">
      <w:pPr>
        <w:spacing w:line="360" w:lineRule="auto"/>
        <w:ind w:firstLine="720"/>
        <w:rPr>
          <w:lang w:val="en-AU"/>
        </w:rPr>
      </w:pPr>
      <m:oMathPara>
        <m:oMath>
          <m:r>
            <w:rPr>
              <w:rFonts w:ascii="Cambria Math" w:hAnsi="Cambria Math"/>
              <w:lang w:val="en-AU"/>
            </w:rPr>
            <m:t xml:space="preserve">K= </m:t>
          </m:r>
          <m:d>
            <m:dPr>
              <m:begChr m:val="["/>
              <m:endChr m:val="]"/>
              <m:ctrlPr>
                <w:rPr>
                  <w:rFonts w:ascii="Cambria Math" w:hAnsi="Cambria Math"/>
                  <w:i/>
                  <w:lang w:val="en-AU"/>
                </w:rPr>
              </m:ctrlPr>
            </m:dPr>
            <m:e>
              <m:m>
                <m:mPr>
                  <m:mcs>
                    <m:mc>
                      <m:mcPr>
                        <m:count m:val="2"/>
                        <m:mcJc m:val="center"/>
                      </m:mcPr>
                    </m:mc>
                  </m:mcs>
                  <m:ctrlPr>
                    <w:rPr>
                      <w:rFonts w:ascii="Cambria Math" w:hAnsi="Cambria Math"/>
                      <w:i/>
                      <w:lang w:val="en-AU"/>
                    </w:rPr>
                  </m:ctrlPr>
                </m:mPr>
                <m:mr>
                  <m:e>
                    <m:sSub>
                      <m:sSubPr>
                        <m:ctrlPr>
                          <w:rPr>
                            <w:rFonts w:ascii="Cambria Math" w:hAnsi="Cambria Math"/>
                            <w:i/>
                          </w:rPr>
                        </m:ctrlPr>
                      </m:sSubPr>
                      <m:e>
                        <m:r>
                          <w:rPr>
                            <w:rFonts w:ascii="Cambria Math" w:hAnsi="Cambria Math"/>
                          </w:rPr>
                          <m:t>V</m:t>
                        </m:r>
                      </m:e>
                      <m:sub>
                        <m:r>
                          <w:rPr>
                            <w:rFonts w:ascii="Cambria Math" w:hAnsi="Cambria Math"/>
                          </w:rPr>
                          <m:t>ind0</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ind0,ind1</m:t>
                        </m:r>
                      </m:sub>
                    </m:sSub>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ind1,ind0</m:t>
                        </m:r>
                      </m:sub>
                    </m:sSub>
                  </m:e>
                  <m:e>
                    <m:sSub>
                      <m:sSubPr>
                        <m:ctrlPr>
                          <w:rPr>
                            <w:rFonts w:ascii="Cambria Math" w:hAnsi="Cambria Math"/>
                            <w:i/>
                          </w:rPr>
                        </m:ctrlPr>
                      </m:sSubPr>
                      <m:e>
                        <m:r>
                          <w:rPr>
                            <w:rFonts w:ascii="Cambria Math" w:hAnsi="Cambria Math"/>
                          </w:rPr>
                          <m:t>V</m:t>
                        </m:r>
                      </m:e>
                      <m:sub>
                        <m:r>
                          <w:rPr>
                            <w:rFonts w:ascii="Cambria Math" w:hAnsi="Cambria Math"/>
                          </w:rPr>
                          <m:t>ind1</m:t>
                        </m:r>
                      </m:sub>
                    </m:sSub>
                  </m:e>
                </m:mr>
              </m:m>
            </m:e>
          </m:d>
        </m:oMath>
      </m:oMathPara>
    </w:p>
    <w:p w14:paraId="205BC5B5" w14:textId="28EF79F0" w:rsidR="00A72343" w:rsidRDefault="00EC180D" w:rsidP="000E4202">
      <w:pPr>
        <w:spacing w:line="360" w:lineRule="auto"/>
        <w:rPr>
          <w:lang w:val="en-AU"/>
        </w:rPr>
      </w:pPr>
      <w:r>
        <w:rPr>
          <w:lang w:val="en-AU"/>
        </w:rPr>
        <w:t xml:space="preserve">where </w:t>
      </w:r>
      <m:oMath>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ind0,ind1</m:t>
            </m:r>
          </m:sub>
        </m:sSub>
      </m:oMath>
      <w:r>
        <w:rPr>
          <w:lang w:val="en-AU"/>
        </w:rPr>
        <w:t xml:space="preserve"> </w:t>
      </w:r>
      <w:r w:rsidR="00A91269">
        <w:rPr>
          <w:lang w:val="en-AU"/>
        </w:rPr>
        <w:t xml:space="preserve">or </w:t>
      </w:r>
      <m:oMath>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ind1,ind0</m:t>
            </m:r>
          </m:sub>
        </m:sSub>
      </m:oMath>
      <w:r w:rsidR="00A91269">
        <w:rPr>
          <w:lang w:val="en-AU"/>
        </w:rPr>
        <w:t xml:space="preserve"> </w:t>
      </w:r>
      <w:r>
        <w:rPr>
          <w:lang w:val="en-AU"/>
        </w:rPr>
        <w:t xml:space="preserve">is the covariance of the slope and intercept. </w:t>
      </w:r>
      <w:r w:rsidR="00A72343">
        <w:rPr>
          <w:lang w:val="en-AU"/>
        </w:rPr>
        <w:t>The six measurement temperatures can be represented as a double column vector with six rows,</w:t>
      </w:r>
    </w:p>
    <w:p w14:paraId="352FA734" w14:textId="527A8F2C" w:rsidR="003C0991" w:rsidRDefault="00BD2E0B" w:rsidP="000E4202">
      <w:pPr>
        <w:spacing w:line="360" w:lineRule="auto"/>
        <w:ind w:firstLine="720"/>
        <w:rPr>
          <w:lang w:val="en-AU"/>
        </w:rPr>
      </w:pPr>
      <w:proofErr w:type="spellStart"/>
      <w:r>
        <w:rPr>
          <w:lang w:val="en-AU"/>
        </w:rPr>
        <w:t>Eqn</w:t>
      </w:r>
      <w:proofErr w:type="spellEnd"/>
      <w:r>
        <w:rPr>
          <w:lang w:val="en-AU"/>
        </w:rPr>
        <w:t xml:space="preserve"> 11:</w:t>
      </w:r>
    </w:p>
    <w:p w14:paraId="59820DB4" w14:textId="79CDE7D0" w:rsidR="00A72343" w:rsidRPr="00A72343" w:rsidRDefault="00A72343" w:rsidP="000E4202">
      <w:pPr>
        <w:spacing w:line="360" w:lineRule="auto"/>
        <w:ind w:firstLine="720"/>
        <w:rPr>
          <w:lang w:val="en-AU"/>
        </w:rPr>
      </w:pPr>
      <m:oMathPara>
        <m:oMath>
          <m:r>
            <w:rPr>
              <w:rFonts w:ascii="Cambria Math" w:hAnsi="Cambria Math"/>
              <w:lang w:val="en-AU"/>
            </w:rPr>
            <m:t xml:space="preserve">ϕ= </m:t>
          </m:r>
          <m:d>
            <m:dPr>
              <m:begChr m:val="["/>
              <m:endChr m:val="]"/>
              <m:ctrlPr>
                <w:rPr>
                  <w:rFonts w:ascii="Cambria Math" w:hAnsi="Cambria Math"/>
                  <w:i/>
                  <w:lang w:val="en-AU"/>
                </w:rPr>
              </m:ctrlPr>
            </m:dPr>
            <m:e>
              <m:m>
                <m:mPr>
                  <m:mcs>
                    <m:mc>
                      <m:mcPr>
                        <m:count m:val="2"/>
                        <m:mcJc m:val="center"/>
                      </m:mcPr>
                    </m:mc>
                  </m:mcs>
                  <m:ctrlPr>
                    <w:rPr>
                      <w:rFonts w:ascii="Cambria Math" w:hAnsi="Cambria Math"/>
                      <w:i/>
                      <w:lang w:val="en-AU"/>
                    </w:rPr>
                  </m:ctrlPr>
                </m:mPr>
                <m:mr>
                  <m:e>
                    <m:r>
                      <w:rPr>
                        <w:rFonts w:ascii="Cambria Math" w:hAnsi="Cambria Math"/>
                        <w:lang w:val="en-AU"/>
                      </w:rPr>
                      <m:t>1</m:t>
                    </m:r>
                  </m:e>
                  <m:e>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1</m:t>
                        </m:r>
                      </m:sub>
                    </m:sSub>
                  </m:e>
                </m:mr>
                <m:mr>
                  <m:e>
                    <m:r>
                      <w:rPr>
                        <w:rFonts w:ascii="Cambria Math" w:hAnsi="Cambria Math"/>
                        <w:lang w:val="en-AU"/>
                      </w:rPr>
                      <m:t>1</m:t>
                    </m:r>
                  </m:e>
                  <m:e>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m:t>
                        </m:r>
                      </m:sub>
                    </m:sSub>
                  </m:e>
                </m:mr>
                <m:mr>
                  <m:e>
                    <m:r>
                      <w:rPr>
                        <w:rFonts w:ascii="Cambria Math" w:hAnsi="Cambria Math"/>
                        <w:lang w:val="en-AU"/>
                      </w:rPr>
                      <m:t>1</m:t>
                    </m:r>
                  </m:e>
                  <m:e>
                    <m:sSub>
                      <m:sSubPr>
                        <m:ctrlPr>
                          <w:rPr>
                            <w:rFonts w:ascii="Cambria Math" w:hAnsi="Cambria Math"/>
                            <w:i/>
                            <w:lang w:val="en-AU"/>
                          </w:rPr>
                        </m:ctrlPr>
                      </m:sSubPr>
                      <m:e>
                        <m:r>
                          <w:rPr>
                            <w:rFonts w:ascii="Cambria Math" w:hAnsi="Cambria Math"/>
                            <w:lang w:val="en-AU"/>
                          </w:rPr>
                          <m:t>T</m:t>
                        </m:r>
                      </m:e>
                      <m:sub>
                        <m:r>
                          <w:rPr>
                            <w:rFonts w:ascii="Cambria Math" w:hAnsi="Cambria Math"/>
                            <w:lang w:val="en-AU"/>
                          </w:rPr>
                          <m:t>6</m:t>
                        </m:r>
                      </m:sub>
                    </m:sSub>
                  </m:e>
                </m:mr>
              </m:m>
            </m:e>
          </m:d>
        </m:oMath>
      </m:oMathPara>
    </w:p>
    <w:p w14:paraId="6EE2B35A" w14:textId="6978365A" w:rsidR="00BC2311" w:rsidRDefault="00A72343" w:rsidP="000E4202">
      <w:pPr>
        <w:spacing w:line="360" w:lineRule="auto"/>
        <w:rPr>
          <w:lang w:val="en-AU"/>
        </w:rPr>
      </w:pPr>
      <w:r>
        <w:rPr>
          <w:lang w:val="en-AU"/>
        </w:rPr>
        <w:t>where the first</w:t>
      </w:r>
      <w:r w:rsidR="00BC2311">
        <w:rPr>
          <w:lang w:val="en-AU"/>
        </w:rPr>
        <w:t xml:space="preserve"> column</w:t>
      </w:r>
      <w:ins w:id="293" w:author="Daniel Noble" w:date="2018-11-08T12:45:00Z">
        <w:r w:rsidR="00B95620">
          <w:rPr>
            <w:lang w:val="en-AU"/>
          </w:rPr>
          <w:t xml:space="preserve"> </w:t>
        </w:r>
      </w:ins>
      <w:r w:rsidR="00870580">
        <w:rPr>
          <w:lang w:val="en-AU"/>
        </w:rPr>
        <w:t>contains</w:t>
      </w:r>
      <w:r>
        <w:rPr>
          <w:lang w:val="en-AU"/>
        </w:rPr>
        <w:t xml:space="preserve"> ones and the second column is the six unique measurement temperatures </w:t>
      </w:r>
      <w:r w:rsidR="00870580">
        <w:rPr>
          <w:lang w:val="en-AU"/>
        </w:rPr>
        <w:t xml:space="preserve">on the same scale as the predictor used to estimate </w:t>
      </w:r>
      <w:proofErr w:type="gramStart"/>
      <w:r w:rsidR="00870580" w:rsidRPr="00870580">
        <w:rPr>
          <w:i/>
          <w:lang w:val="en-AU"/>
        </w:rPr>
        <w:t>K</w:t>
      </w:r>
      <w:r w:rsidR="00870580">
        <w:rPr>
          <w:lang w:val="en-AU"/>
        </w:rPr>
        <w:t xml:space="preserve"> </w:t>
      </w:r>
      <w:r>
        <w:rPr>
          <w:lang w:val="en-AU"/>
        </w:rPr>
        <w:t>.</w:t>
      </w:r>
      <w:proofErr w:type="gramEnd"/>
      <w:r>
        <w:rPr>
          <w:lang w:val="en-AU"/>
        </w:rPr>
        <w:t xml:space="preserve"> The </w:t>
      </w:r>
      <w:r w:rsidR="00BD2E0B">
        <w:rPr>
          <w:lang w:val="en-AU"/>
        </w:rPr>
        <w:t xml:space="preserve">among individual </w:t>
      </w:r>
      <w:r>
        <w:rPr>
          <w:lang w:val="en-AU"/>
        </w:rPr>
        <w:t>variance-covariance matrix</w:t>
      </w:r>
      <w:r w:rsidR="00BC2311">
        <w:rPr>
          <w:lang w:val="en-AU"/>
        </w:rPr>
        <w:t xml:space="preserve">, </w:t>
      </w:r>
      <w:r w:rsidR="000E4202">
        <w:rPr>
          <w:i/>
          <w:lang w:val="en-AU"/>
        </w:rPr>
        <w:t>P,</w:t>
      </w:r>
      <w:r>
        <w:rPr>
          <w:lang w:val="en-AU"/>
        </w:rPr>
        <w:t xml:space="preserve"> for</w:t>
      </w:r>
      <w:r w:rsidR="00BC2311">
        <w:rPr>
          <w:lang w:val="en-AU"/>
        </w:rPr>
        <w:t xml:space="preserve"> </w:t>
      </w:r>
      <w:r w:rsidR="00870580">
        <w:rPr>
          <w:lang w:val="en-AU"/>
        </w:rPr>
        <w:t>the</w:t>
      </w:r>
      <w:r w:rsidR="00BC2311">
        <w:rPr>
          <w:lang w:val="en-AU"/>
        </w:rPr>
        <w:t xml:space="preserve"> six temperatures can then be derived by multiplying K with </w:t>
      </w:r>
      <m:oMath>
        <m:r>
          <w:rPr>
            <w:rFonts w:ascii="Cambria Math" w:hAnsi="Cambria Math"/>
            <w:lang w:val="en-AU"/>
          </w:rPr>
          <m:t>ϕ</m:t>
        </m:r>
      </m:oMath>
      <w:r w:rsidR="00BC2311">
        <w:rPr>
          <w:lang w:val="en-AU"/>
        </w:rPr>
        <w:t xml:space="preserve"> and its transpose</w:t>
      </w:r>
      <w:r w:rsidR="00870580">
        <w:rPr>
          <w:lang w:val="en-AU"/>
        </w:rPr>
        <w:t xml:space="preserve"> </w:t>
      </w:r>
      <m:oMath>
        <m:r>
          <w:rPr>
            <w:rFonts w:ascii="Cambria Math" w:hAnsi="Cambria Math"/>
            <w:lang w:val="en-AU"/>
          </w:rPr>
          <m:t>'ϕ</m:t>
        </m:r>
      </m:oMath>
      <w:r w:rsidR="00BC2311">
        <w:rPr>
          <w:lang w:val="en-AU"/>
        </w:rPr>
        <w:t>,</w:t>
      </w:r>
    </w:p>
    <w:p w14:paraId="548D5A4F" w14:textId="3F3E896D" w:rsidR="00BC2311" w:rsidRDefault="00BD2E0B" w:rsidP="000E4202">
      <w:pPr>
        <w:spacing w:line="360" w:lineRule="auto"/>
        <w:ind w:firstLine="720"/>
        <w:rPr>
          <w:lang w:val="en-AU"/>
        </w:rPr>
      </w:pPr>
      <w:proofErr w:type="spellStart"/>
      <w:r>
        <w:rPr>
          <w:lang w:val="en-AU"/>
        </w:rPr>
        <w:t>Eqn</w:t>
      </w:r>
      <w:proofErr w:type="spellEnd"/>
      <w:r>
        <w:rPr>
          <w:lang w:val="en-AU"/>
        </w:rPr>
        <w:t xml:space="preserve"> </w:t>
      </w:r>
      <w:r w:rsidR="00BC2311">
        <w:rPr>
          <w:lang w:val="en-AU"/>
        </w:rPr>
        <w:t>12</w:t>
      </w:r>
      <w:r>
        <w:rPr>
          <w:lang w:val="en-AU"/>
        </w:rPr>
        <w:t>:</w:t>
      </w:r>
    </w:p>
    <w:p w14:paraId="2786B757" w14:textId="4BE83335" w:rsidR="00BC2311" w:rsidRPr="00087568" w:rsidRDefault="000E4202" w:rsidP="000E4202">
      <w:pPr>
        <w:spacing w:line="360" w:lineRule="auto"/>
        <w:ind w:firstLine="720"/>
        <w:rPr>
          <w:lang w:val="en-AU"/>
        </w:rPr>
      </w:pPr>
      <m:oMathPara>
        <m:oMath>
          <m:r>
            <w:rPr>
              <w:rFonts w:ascii="Cambria Math" w:hAnsi="Cambria Math"/>
              <w:lang w:val="en-AU"/>
            </w:rPr>
            <m:t>P= ϕK'ϕ</m:t>
          </m:r>
        </m:oMath>
      </m:oMathPara>
    </w:p>
    <w:p w14:paraId="260166ED" w14:textId="6BA6CC29" w:rsidR="00087568" w:rsidRPr="000E4202" w:rsidRDefault="00087568" w:rsidP="00087568">
      <w:pPr>
        <w:spacing w:line="360" w:lineRule="auto"/>
        <w:rPr>
          <w:lang w:val="en-AU"/>
        </w:rPr>
      </w:pPr>
      <w:r>
        <w:rPr>
          <w:lang w:val="en-AU"/>
        </w:rPr>
        <w:t>which results in a 6 x 6 variance-covariance matrix as follows,</w:t>
      </w:r>
    </w:p>
    <w:p w14:paraId="1B008ACD" w14:textId="24FA8170" w:rsidR="000E4202" w:rsidRPr="00BD2E0B" w:rsidRDefault="000E4202" w:rsidP="00BD2E0B">
      <w:pPr>
        <w:spacing w:line="360" w:lineRule="auto"/>
        <w:ind w:firstLine="720"/>
        <w:rPr>
          <w:lang w:val="en-AU"/>
        </w:rPr>
      </w:pPr>
      <m:oMathPara>
        <m:oMath>
          <m:r>
            <w:rPr>
              <w:rFonts w:ascii="Cambria Math" w:hAnsi="Cambria Math"/>
              <w:lang w:val="en-AU"/>
            </w:rPr>
            <m:t xml:space="preserve">P= </m:t>
          </m:r>
          <m:d>
            <m:dPr>
              <m:begChr m:val="["/>
              <m:endChr m:val="]"/>
              <m:ctrlPr>
                <w:rPr>
                  <w:rFonts w:ascii="Cambria Math" w:hAnsi="Cambria Math"/>
                  <w:i/>
                  <w:lang w:val="en-AU"/>
                </w:rPr>
              </m:ctrlPr>
            </m:dPr>
            <m:e>
              <m:m>
                <m:mPr>
                  <m:mcs>
                    <m:mc>
                      <m:mcPr>
                        <m:count m:val="5"/>
                        <m:mcJc m:val="center"/>
                      </m:mcPr>
                    </m:mc>
                  </m:mcs>
                  <m:ctrlPr>
                    <w:rPr>
                      <w:rFonts w:ascii="Cambria Math" w:hAnsi="Cambria Math"/>
                      <w:i/>
                      <w:lang w:val="en-AU"/>
                    </w:rPr>
                  </m:ctrlPr>
                </m:mPr>
                <m:mr>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T1,3</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T1,6</m:t>
                        </m:r>
                      </m:sub>
                    </m:sSub>
                    <m:ctrlPr>
                      <w:rPr>
                        <w:rFonts w:ascii="Cambria Math" w:eastAsia="Cambria Math" w:hAnsi="Cambria Math" w:cs="Cambria Math"/>
                        <w:i/>
                        <w:lang w:val="en-AU"/>
                      </w:rPr>
                    </m:ctrlPr>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 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T2,3</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T2,6</m:t>
                        </m:r>
                      </m:sub>
                    </m:sSub>
                    <m:ctrlPr>
                      <w:rPr>
                        <w:rFonts w:ascii="Cambria Math" w:eastAsia="Cambria Math" w:hAnsi="Cambria Math" w:cs="Cambria Math"/>
                        <w:i/>
                        <w:lang w:val="en-AU"/>
                      </w:rPr>
                    </m:ctrlPr>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T3, 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T3,2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T3</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T3,…</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3,6</m:t>
                        </m:r>
                      </m:sub>
                    </m:sSub>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T4,2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T5,3</m:t>
                        </m:r>
                      </m:sub>
                    </m:sSub>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m:t>
                        </m:r>
                      </m:sub>
                    </m:sSub>
                  </m:e>
                </m:mr>
                <m:mr>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T6,1</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T5,2</m:t>
                        </m:r>
                      </m:sub>
                    </m:sSub>
                    <m:ctrlPr>
                      <w:rPr>
                        <w:rFonts w:ascii="Cambria Math" w:eastAsia="Cambria Math" w:hAnsi="Cambria Math" w:cs="Cambria Math"/>
                        <w:i/>
                        <w:lang w:val="en-AU"/>
                      </w:rPr>
                    </m:ctrlPr>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T6,3</m:t>
                        </m:r>
                      </m:sub>
                    </m:sSub>
                  </m:e>
                  <m:e>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T6,…</m:t>
                        </m:r>
                      </m:sub>
                    </m:sSub>
                  </m:e>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T6</m:t>
                        </m:r>
                      </m:sub>
                    </m:sSub>
                  </m:e>
                </m:mr>
              </m:m>
            </m:e>
          </m:d>
        </m:oMath>
      </m:oMathPara>
    </w:p>
    <w:p w14:paraId="49EEFAAA" w14:textId="6B943D9C" w:rsidR="00BD2E0B" w:rsidRDefault="00BD2E0B" w:rsidP="00BD2E0B">
      <w:pPr>
        <w:spacing w:line="360" w:lineRule="auto"/>
        <w:rPr>
          <w:lang w:val="en-AU"/>
        </w:rPr>
      </w:pPr>
      <w:r>
        <w:rPr>
          <w:lang w:val="en-AU"/>
        </w:rPr>
        <w:t>where</w:t>
      </w:r>
      <w:r w:rsidR="00870580">
        <w:rPr>
          <w:lang w:val="en-AU"/>
        </w:rPr>
        <w:t xml:space="preserve"> the diagonal,</w:t>
      </w:r>
      <w:r>
        <w:rPr>
          <w:lang w:val="en-AU"/>
        </w:rPr>
        <w:t xml:space="preserve">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T1</m:t>
            </m:r>
          </m:sub>
        </m:sSub>
      </m:oMath>
      <w:r>
        <w:rPr>
          <w:lang w:val="en-AU"/>
        </w:rPr>
        <w:t xml:space="preserve">,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m:t>
            </m:r>
          </m:sub>
        </m:sSub>
      </m:oMath>
      <w:r>
        <w:rPr>
          <w:lang w:val="en-AU"/>
        </w:rPr>
        <w:t xml:space="preserve">,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T6</m:t>
            </m:r>
          </m:sub>
        </m:sSub>
      </m:oMath>
      <w:r>
        <w:rPr>
          <w:lang w:val="en-AU"/>
        </w:rPr>
        <w:t xml:space="preserve"> are the among individual variances in log metab</w:t>
      </w:r>
      <w:proofErr w:type="spellStart"/>
      <w:r>
        <w:rPr>
          <w:lang w:val="en-AU"/>
        </w:rPr>
        <w:t>olic</w:t>
      </w:r>
      <w:proofErr w:type="spellEnd"/>
      <w:r>
        <w:rPr>
          <w:lang w:val="en-AU"/>
        </w:rPr>
        <w:t xml:space="preserve"> rate at all six temperatures and the off-diagonals represent the pairwise covariances of log metabolic between all six temperatures. These cross-t</w:t>
      </w:r>
      <w:r w:rsidR="00870580">
        <w:rPr>
          <w:lang w:val="en-AU"/>
        </w:rPr>
        <w:t>emperature covariances can then</w:t>
      </w:r>
      <w:r>
        <w:rPr>
          <w:lang w:val="en-AU"/>
        </w:rPr>
        <w:t xml:space="preserve"> be </w:t>
      </w:r>
      <w:r w:rsidR="00870580">
        <w:rPr>
          <w:lang w:val="en-AU"/>
        </w:rPr>
        <w:t>scaled to</w:t>
      </w:r>
      <w:r>
        <w:rPr>
          <w:lang w:val="en-AU"/>
        </w:rPr>
        <w:t xml:space="preserve"> correlations by </w:t>
      </w:r>
      <w:r w:rsidR="00115FB9">
        <w:rPr>
          <w:lang w:val="en-AU"/>
        </w:rPr>
        <w:t>dividing the covariance between two temperatures by th</w:t>
      </w:r>
      <w:r w:rsidR="00870580">
        <w:rPr>
          <w:lang w:val="en-AU"/>
        </w:rPr>
        <w:t>e squar</w:t>
      </w:r>
      <w:ins w:id="294" w:author="Daniel Noble" w:date="2018-11-08T12:46:00Z">
        <w:r w:rsidR="00B95620">
          <w:rPr>
            <w:lang w:val="en-AU"/>
          </w:rPr>
          <w:t>e</w:t>
        </w:r>
      </w:ins>
      <w:r w:rsidR="00870580">
        <w:rPr>
          <w:lang w:val="en-AU"/>
        </w:rPr>
        <w:t>-</w:t>
      </w:r>
      <w:proofErr w:type="spellStart"/>
      <w:r w:rsidR="00870580">
        <w:rPr>
          <w:lang w:val="en-AU"/>
        </w:rPr>
        <w:t>root</w:t>
      </w:r>
      <w:proofErr w:type="spellEnd"/>
      <w:r w:rsidR="00115FB9">
        <w:rPr>
          <w:lang w:val="en-AU"/>
        </w:rPr>
        <w:t xml:space="preserve"> </w:t>
      </w:r>
      <w:r w:rsidR="00870580">
        <w:rPr>
          <w:lang w:val="en-AU"/>
        </w:rPr>
        <w:t xml:space="preserve">product of the </w:t>
      </w:r>
      <w:r w:rsidR="00115FB9">
        <w:rPr>
          <w:lang w:val="en-AU"/>
        </w:rPr>
        <w:t>variance in each of the two temperatures (i.e. the standard deviation at each temperature)</w:t>
      </w:r>
    </w:p>
    <w:p w14:paraId="2A304308" w14:textId="3CA485E7" w:rsidR="00BD2E0B" w:rsidRDefault="00BD2E0B" w:rsidP="00BD2E0B">
      <w:pPr>
        <w:spacing w:line="360" w:lineRule="auto"/>
        <w:ind w:firstLine="720"/>
        <w:rPr>
          <w:lang w:val="en-AU"/>
        </w:rPr>
      </w:pPr>
      <w:proofErr w:type="spellStart"/>
      <w:r>
        <w:rPr>
          <w:lang w:val="en-AU"/>
        </w:rPr>
        <w:t>Eqn</w:t>
      </w:r>
      <w:proofErr w:type="spellEnd"/>
      <w:r>
        <w:rPr>
          <w:lang w:val="en-AU"/>
        </w:rPr>
        <w:t xml:space="preserve"> 13:</w:t>
      </w:r>
    </w:p>
    <w:p w14:paraId="6B8D6388" w14:textId="581D5197" w:rsidR="00BD2E0B" w:rsidRPr="000E4202" w:rsidRDefault="0052268C" w:rsidP="00BD2E0B">
      <w:pPr>
        <w:spacing w:line="360" w:lineRule="auto"/>
        <w:rPr>
          <w:lang w:val="en-AU"/>
        </w:rPr>
      </w:pPr>
      <m:oMathPara>
        <m:oMath>
          <m:sSub>
            <m:sSubPr>
              <m:ctrlPr>
                <w:rPr>
                  <w:rFonts w:ascii="Cambria Math" w:hAnsi="Cambria Math"/>
                  <w:i/>
                  <w:lang w:val="en-AU"/>
                </w:rPr>
              </m:ctrlPr>
            </m:sSubPr>
            <m:e>
              <m:r>
                <w:rPr>
                  <w:rFonts w:ascii="Cambria Math" w:hAnsi="Cambria Math"/>
                  <w:lang w:val="en-AU"/>
                </w:rPr>
                <m:t>r</m:t>
              </m:r>
            </m:e>
            <m:sub>
              <m:r>
                <w:rPr>
                  <w:rFonts w:ascii="Cambria Math" w:hAnsi="Cambria Math"/>
                  <w:lang w:val="en-AU"/>
                </w:rPr>
                <m:t>T1,2</m:t>
              </m:r>
            </m:sub>
          </m:sSub>
          <m:r>
            <w:rPr>
              <w:rFonts w:ascii="Cambria Math" w:hAnsi="Cambria Math"/>
              <w:lang w:val="en-AU"/>
            </w:rPr>
            <m:t xml:space="preserve">= </m:t>
          </m:r>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Cov</m:t>
                  </m:r>
                </m:e>
                <m:sub>
                  <m:r>
                    <w:rPr>
                      <w:rFonts w:ascii="Cambria Math" w:hAnsi="Cambria Math"/>
                      <w:lang w:val="en-AU"/>
                    </w:rPr>
                    <m:t>T1,2</m:t>
                  </m:r>
                </m:sub>
              </m:sSub>
            </m:num>
            <m:den>
              <m:rad>
                <m:radPr>
                  <m:degHide m:val="1"/>
                  <m:ctrlPr>
                    <w:rPr>
                      <w:rFonts w:ascii="Cambria Math" w:hAnsi="Cambria Math"/>
                      <w:i/>
                      <w:lang w:val="en-AU"/>
                    </w:rPr>
                  </m:ctrlPr>
                </m:radPr>
                <m:deg/>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T1</m:t>
                      </m:r>
                    </m:sub>
                  </m:sSub>
                </m:e>
              </m:rad>
              <m:rad>
                <m:radPr>
                  <m:degHide m:val="1"/>
                  <m:ctrlPr>
                    <w:rPr>
                      <w:rFonts w:ascii="Cambria Math" w:hAnsi="Cambria Math"/>
                      <w:i/>
                      <w:lang w:val="en-AU"/>
                    </w:rPr>
                  </m:ctrlPr>
                </m:radPr>
                <m:deg/>
                <m:e>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T2</m:t>
                      </m:r>
                    </m:sub>
                  </m:sSub>
                </m:e>
              </m:rad>
            </m:den>
          </m:f>
        </m:oMath>
      </m:oMathPara>
    </w:p>
    <w:p w14:paraId="7E9A0E82" w14:textId="77777777" w:rsidR="00B80CD2" w:rsidRDefault="00B80CD2" w:rsidP="00A72343">
      <w:pPr>
        <w:rPr>
          <w:ins w:id="295" w:author="fonti.kar@gmail.com" w:date="2018-11-09T18:08:00Z"/>
          <w:lang w:val="en-AU"/>
        </w:rPr>
      </w:pPr>
    </w:p>
    <w:p w14:paraId="4A4A8882" w14:textId="3AB68F64" w:rsidR="009816E5" w:rsidRDefault="009816E5" w:rsidP="009816E5">
      <w:pPr>
        <w:pStyle w:val="Heading3"/>
        <w:spacing w:line="360" w:lineRule="auto"/>
        <w:rPr>
          <w:lang w:val="en-AU"/>
        </w:rPr>
      </w:pPr>
      <w:r>
        <w:t>Hierarchical</w:t>
      </w:r>
      <w:r>
        <w:rPr>
          <w:lang w:val="en-AU"/>
        </w:rPr>
        <w:t xml:space="preserve"> mass scaling exponents </w:t>
      </w:r>
      <w:r w:rsidR="00C05D33">
        <w:rPr>
          <w:lang w:val="en-AU"/>
        </w:rPr>
        <w:t>at different temperatures</w:t>
      </w:r>
    </w:p>
    <w:p w14:paraId="13EB6E6C" w14:textId="592596F4" w:rsidR="00295FF6" w:rsidRDefault="009816E5" w:rsidP="009816E5">
      <w:pPr>
        <w:spacing w:line="360" w:lineRule="auto"/>
        <w:rPr>
          <w:lang w:val="en-AU"/>
        </w:rPr>
      </w:pPr>
      <w:r w:rsidRPr="00ED4B64">
        <w:rPr>
          <w:lang w:val="en-AU"/>
        </w:rPr>
        <w:t xml:space="preserve">We used a </w:t>
      </w:r>
      <w:r>
        <w:rPr>
          <w:lang w:val="en-AU"/>
        </w:rPr>
        <w:t>‘</w:t>
      </w:r>
      <w:proofErr w:type="spellStart"/>
      <w:r>
        <w:rPr>
          <w:lang w:val="en-AU"/>
        </w:rPr>
        <w:t>brms</w:t>
      </w:r>
      <w:proofErr w:type="spellEnd"/>
      <w:r>
        <w:rPr>
          <w:lang w:val="en-AU"/>
        </w:rPr>
        <w:t xml:space="preserve">’ </w:t>
      </w:r>
      <w:r w:rsidRPr="00ED4B64">
        <w:rPr>
          <w:lang w:val="en-AU"/>
        </w:rPr>
        <w:t>LMM to estimate within</w:t>
      </w:r>
      <w:r>
        <w:rPr>
          <w:lang w:val="en-AU"/>
        </w:rPr>
        <w:t>-</w:t>
      </w:r>
      <w:r w:rsidRPr="00ED4B64">
        <w:rPr>
          <w:lang w:val="en-AU"/>
        </w:rPr>
        <w:t xml:space="preserve"> and </w:t>
      </w:r>
      <w:r>
        <w:rPr>
          <w:lang w:val="en-AU"/>
        </w:rPr>
        <w:t>among-individual</w:t>
      </w:r>
      <w:r w:rsidRPr="00ED4B64">
        <w:rPr>
          <w:lang w:val="en-AU"/>
        </w:rPr>
        <w:t xml:space="preserve"> effects </w:t>
      </w:r>
      <w:r>
        <w:rPr>
          <w:lang w:val="en-AU"/>
        </w:rPr>
        <w:t xml:space="preserve">on mass-scaling exponents at all six measurement temperatures. </w:t>
      </w:r>
      <w:r w:rsidRPr="00ED4B64">
        <w:rPr>
          <w:lang w:val="en-AU"/>
        </w:rPr>
        <w:t xml:space="preserve">This allowed us to </w:t>
      </w:r>
      <w:r>
        <w:rPr>
          <w:lang w:val="en-AU"/>
        </w:rPr>
        <w:t xml:space="preserve">test whether exponents </w:t>
      </w:r>
      <w:r>
        <w:rPr>
          <w:lang w:val="en-AU"/>
        </w:rPr>
        <w:lastRenderedPageBreak/>
        <w:t>were temperature dependent and</w:t>
      </w:r>
      <w:r w:rsidRPr="00ED4B64">
        <w:rPr>
          <w:lang w:val="en-AU"/>
        </w:rPr>
        <w:t xml:space="preserve"> whether </w:t>
      </w:r>
      <w:r>
        <w:rPr>
          <w:lang w:val="en-AU"/>
        </w:rPr>
        <w:t xml:space="preserve">scaling relationships at each temperature were </w:t>
      </w:r>
      <w:r w:rsidR="004F1D90">
        <w:rPr>
          <w:lang w:val="en-AU"/>
        </w:rPr>
        <w:t>affected</w:t>
      </w:r>
      <w:r>
        <w:rPr>
          <w:lang w:val="en-AU"/>
        </w:rPr>
        <w:t xml:space="preserve"> by within individual variation</w:t>
      </w:r>
      <w:r w:rsidR="00A5195C">
        <w:rPr>
          <w:lang w:val="en-AU"/>
        </w:rPr>
        <w:t xml:space="preserve"> in body mass</w:t>
      </w:r>
      <w:r w:rsidR="007A7BE8">
        <w:rPr>
          <w:lang w:val="en-AU"/>
        </w:rPr>
        <w:t xml:space="preserve">. </w:t>
      </w:r>
      <w:r w:rsidR="00B669FE">
        <w:rPr>
          <w:lang w:val="en-AU"/>
        </w:rPr>
        <w:t xml:space="preserve">Individual mass changes throughout the course our experiment, the mean change in mass (mass at the first sampling session – the last sampling session) was 0.12g (n = 42, SD = 0.09, range = -0.04, 0.32). </w:t>
      </w:r>
    </w:p>
    <w:p w14:paraId="2863B0EE" w14:textId="109F0B4B" w:rsidR="009816E5" w:rsidRPr="00ED4B64" w:rsidRDefault="009816E5" w:rsidP="008734E7">
      <w:pPr>
        <w:spacing w:line="360" w:lineRule="auto"/>
        <w:ind w:firstLine="720"/>
        <w:rPr>
          <w:lang w:val="en-AU"/>
        </w:rPr>
      </w:pPr>
      <w:r>
        <w:rPr>
          <w:lang w:val="en-AU"/>
        </w:rPr>
        <w:t>We calculated the average mass across all measurement days and sampling sessions for each individual (among-</w:t>
      </w:r>
      <w:r w:rsidR="008B4A8C">
        <w:rPr>
          <w:lang w:val="en-AU"/>
        </w:rPr>
        <w:t>individual</w:t>
      </w:r>
      <w:r>
        <w:rPr>
          <w:lang w:val="en-AU"/>
        </w:rPr>
        <w:t xml:space="preserve"> effect). In order to obtain a within</w:t>
      </w:r>
      <w:r w:rsidR="008B4A8C">
        <w:rPr>
          <w:lang w:val="en-AU"/>
        </w:rPr>
        <w:t xml:space="preserve"> individual </w:t>
      </w:r>
      <w:r>
        <w:rPr>
          <w:lang w:val="en-AU"/>
        </w:rPr>
        <w:t xml:space="preserve">effect, we calculated for each individual, for each measurement day, deviations of mass </w:t>
      </w:r>
      <w:r w:rsidR="00C16102">
        <w:rPr>
          <w:lang w:val="en-AU"/>
        </w:rPr>
        <w:t xml:space="preserve">on given day, in a given sampling session </w:t>
      </w:r>
      <w:r>
        <w:rPr>
          <w:lang w:val="en-AU"/>
        </w:rPr>
        <w:t xml:space="preserve">from the individuals mean (i.e. within-individual </w:t>
      </w:r>
      <w:proofErr w:type="spellStart"/>
      <w:r>
        <w:rPr>
          <w:lang w:val="en-AU"/>
        </w:rPr>
        <w:t>centering</w:t>
      </w:r>
      <w:proofErr w:type="spellEnd"/>
      <w:r>
        <w:rPr>
          <w:lang w:val="en-AU"/>
        </w:rPr>
        <w:t>, see Van de Pol 2009). We fitted a model with</w:t>
      </w:r>
      <w:r w:rsidRPr="00ED4B64">
        <w:rPr>
          <w:lang w:val="en-AU"/>
        </w:rPr>
        <w:t xml:space="preserve"> </w:t>
      </w:r>
      <w:r>
        <w:t>logV</w:t>
      </w:r>
      <w:r w:rsidRPr="00EF0BC9">
        <w:rPr>
          <w:vertAlign w:val="subscript"/>
        </w:rPr>
        <w:t>CO2</w:t>
      </w:r>
      <w:r>
        <w:rPr>
          <w:vertAlign w:val="subscript"/>
        </w:rPr>
        <w:t xml:space="preserve"> </w:t>
      </w:r>
      <w:r w:rsidRPr="00ED4B64">
        <w:rPr>
          <w:lang w:val="en-AU"/>
        </w:rPr>
        <w:t xml:space="preserve">as a response and </w:t>
      </w:r>
      <w:r>
        <w:rPr>
          <w:lang w:val="en-AU"/>
        </w:rPr>
        <w:t xml:space="preserve">included an interaction term between the among individual mass effect with temperature and another interaction term between the within </w:t>
      </w:r>
      <w:r w:rsidR="008B4A8C">
        <w:rPr>
          <w:lang w:val="en-AU"/>
        </w:rPr>
        <w:t xml:space="preserve">individual </w:t>
      </w:r>
      <w:r>
        <w:rPr>
          <w:lang w:val="en-AU"/>
        </w:rPr>
        <w:t>mass effect with temperature. We subtracted the within</w:t>
      </w:r>
      <w:r w:rsidR="008B4A8C" w:rsidRPr="008B4A8C">
        <w:rPr>
          <w:lang w:val="en-AU"/>
        </w:rPr>
        <w:t xml:space="preserve"> </w:t>
      </w:r>
      <w:r w:rsidR="008B4A8C">
        <w:rPr>
          <w:lang w:val="en-AU"/>
        </w:rPr>
        <w:t xml:space="preserve">individual </w:t>
      </w:r>
      <w:r>
        <w:rPr>
          <w:lang w:val="en-AU"/>
        </w:rPr>
        <w:t xml:space="preserve">estimates from the among </w:t>
      </w:r>
      <w:r w:rsidR="00A5195C">
        <w:rPr>
          <w:lang w:val="en-AU"/>
        </w:rPr>
        <w:t xml:space="preserve">individual </w:t>
      </w:r>
      <w:r>
        <w:rPr>
          <w:lang w:val="en-AU"/>
        </w:rPr>
        <w:t xml:space="preserve">estimates to get the difference to test whether they were significantly different from zero or not. We included individual ID as a random intercept and the within subject effect as a random effect since exploratory graphs show that individuals mass change at different rates through the study. We compared the within- and among individual scaling exponents with another model that doesn’t account for the hierarchal structure in the data. In this model, we fitted </w:t>
      </w:r>
      <w:r>
        <w:t>logV</w:t>
      </w:r>
      <w:r w:rsidRPr="00EF0BC9">
        <w:rPr>
          <w:vertAlign w:val="subscript"/>
        </w:rPr>
        <w:t>CO2</w:t>
      </w:r>
      <w:r>
        <w:rPr>
          <w:vertAlign w:val="subscript"/>
        </w:rPr>
        <w:t xml:space="preserve"> </w:t>
      </w:r>
      <w:r w:rsidRPr="00ED4B64">
        <w:rPr>
          <w:lang w:val="en-AU"/>
        </w:rPr>
        <w:t xml:space="preserve">and </w:t>
      </w:r>
      <w:r>
        <w:rPr>
          <w:lang w:val="en-AU"/>
        </w:rPr>
        <w:t>included an interaction term between log body mass with temperature.</w:t>
      </w:r>
    </w:p>
    <w:p w14:paraId="3679ECD1" w14:textId="2F2020E0" w:rsidR="009816E5" w:rsidRDefault="009816E5" w:rsidP="00A72343">
      <w:pPr>
        <w:rPr>
          <w:lang w:val="en-AU"/>
        </w:rPr>
        <w:sectPr w:rsidR="009816E5" w:rsidSect="00DE6B68">
          <w:pgSz w:w="11900" w:h="16840"/>
          <w:pgMar w:top="1440" w:right="1440" w:bottom="1440" w:left="1440" w:header="708" w:footer="708" w:gutter="0"/>
          <w:cols w:space="708"/>
          <w:docGrid w:linePitch="360"/>
        </w:sectPr>
      </w:pPr>
    </w:p>
    <w:p w14:paraId="1241B22F" w14:textId="77777777" w:rsidR="008C0F01" w:rsidRDefault="00D24BC6" w:rsidP="00510BAE">
      <w:pPr>
        <w:pStyle w:val="Heading1"/>
        <w:spacing w:line="360" w:lineRule="auto"/>
        <w:rPr>
          <w:ins w:id="296" w:author="fonti.kar@gmail.com" w:date="2018-11-13T15:57:00Z"/>
          <w:lang w:val="en-AU"/>
        </w:rPr>
      </w:pPr>
      <w:r>
        <w:rPr>
          <w:lang w:val="en-AU"/>
        </w:rPr>
        <w:lastRenderedPageBreak/>
        <w:t>Results</w:t>
      </w:r>
    </w:p>
    <w:p w14:paraId="70DBBEDA" w14:textId="6A2DD2C4" w:rsidR="008C0F01" w:rsidRDefault="008C0F01" w:rsidP="008C0F01">
      <w:pPr>
        <w:pStyle w:val="Heading2"/>
        <w:spacing w:line="360" w:lineRule="auto"/>
        <w:rPr>
          <w:lang w:val="en-AU"/>
        </w:rPr>
      </w:pPr>
      <w:r w:rsidRPr="008C0F01">
        <w:rPr>
          <w:lang w:val="en-AU"/>
        </w:rPr>
        <w:t xml:space="preserve"> </w:t>
      </w:r>
      <w:r>
        <w:rPr>
          <w:lang w:val="en-AU"/>
        </w:rPr>
        <w:t>Repeatability of thermal reaction norms</w:t>
      </w:r>
    </w:p>
    <w:p w14:paraId="759F4E36" w14:textId="01AF8B65" w:rsidR="00176DCC" w:rsidRDefault="00B9394B" w:rsidP="00176DCC">
      <w:pPr>
        <w:spacing w:line="360" w:lineRule="auto"/>
        <w:rPr>
          <w:lang w:val="en-AU"/>
        </w:rPr>
      </w:pPr>
      <w:r>
        <w:t>Overall, repeatability in log VCO</w:t>
      </w:r>
      <w:r w:rsidRPr="00190FEC">
        <w:rPr>
          <w:vertAlign w:val="subscript"/>
        </w:rPr>
        <w:t>2</w:t>
      </w:r>
      <w:r>
        <w:t xml:space="preserve"> increased with temperature</w:t>
      </w:r>
      <w:r w:rsidR="00176DCC">
        <w:t xml:space="preserve"> (Fig. 2A)</w:t>
      </w:r>
      <w:r>
        <w:t>.</w:t>
      </w:r>
      <w:r w:rsidR="00F45EE2">
        <w:t xml:space="preserve"> The intercept at all temperatures were repeatable over short and long temporal scales (</w:t>
      </w:r>
      <w:r w:rsidR="00F45EE2" w:rsidRPr="0003221E">
        <w:rPr>
          <w:highlight w:val="yellow"/>
        </w:rPr>
        <w:t>Table XX</w:t>
      </w:r>
      <w:r w:rsidR="00F45EE2">
        <w:t>).</w:t>
      </w:r>
      <w:r>
        <w:t xml:space="preserve"> The FV- Singer &amp; Willet approach showed highest repeatability at 22ºC, while the FV – </w:t>
      </w:r>
      <w:proofErr w:type="spellStart"/>
      <w:r>
        <w:t>Yimen</w:t>
      </w:r>
      <w:proofErr w:type="spellEnd"/>
      <w:r>
        <w:t xml:space="preserve"> approach found repeatability was highest at 30ºC. In contrast, the CS approach found repeatability highest at 30ºC. Upon closer inspection of the variance components at each temperature, within individual variation decreased over the temperature gradient, whereas among individual variation remained relatively consistent and only increased slightly with temperature</w:t>
      </w:r>
      <w:r w:rsidR="00176DCC">
        <w:t xml:space="preserve"> (Fig 2B)</w:t>
      </w:r>
      <w:r>
        <w:t>. In other words, individuals were responding more consistently as temperatures became hotter and there was a very slight increase in the between individual variation, explaining the higher repeatability. Congruent with the change in repeatability with temperature, individual slopes were significantly repeatable (</w:t>
      </w:r>
      <w:proofErr w:type="spellStart"/>
      <w:r>
        <w:t>R</w:t>
      </w:r>
      <w:r w:rsidRPr="00184C31">
        <w:rPr>
          <w:vertAlign w:val="subscript"/>
        </w:rPr>
        <w:t>slope</w:t>
      </w:r>
      <w:proofErr w:type="spellEnd"/>
      <w:r>
        <w:t xml:space="preserve"> = 0.48, 0.06 - 0.91) indicating a significant </w:t>
      </w:r>
      <w:r w:rsidR="00B73A58">
        <w:t xml:space="preserve">individual by environment </w:t>
      </w:r>
      <w:r>
        <w:t>interaction</w:t>
      </w:r>
      <w:r w:rsidR="00B73A58">
        <w:t xml:space="preserve">(I x E) </w:t>
      </w:r>
      <w:r>
        <w:t xml:space="preserve">that was consistent over time (Fig. </w:t>
      </w:r>
      <w:r w:rsidR="00176DCC">
        <w:t>3</w:t>
      </w:r>
      <w:r>
        <w:t>).</w:t>
      </w:r>
    </w:p>
    <w:p w14:paraId="2C34C835" w14:textId="5C4E4004" w:rsidR="00176DCC" w:rsidRPr="00DE16D2" w:rsidRDefault="006929ED" w:rsidP="00176DCC">
      <w:pPr>
        <w:spacing w:line="360" w:lineRule="auto"/>
        <w:rPr>
          <w:ins w:id="297" w:author="fonti.kar@gmail.com" w:date="2018-11-13T15:57:00Z"/>
          <w:lang w:val="en-AU"/>
        </w:rPr>
      </w:pPr>
      <w:r>
        <w:rPr>
          <w:noProof/>
          <w:lang w:val="en-AU"/>
        </w:rPr>
        <w:drawing>
          <wp:inline distT="0" distB="0" distL="0" distR="0" wp14:anchorId="40FAB04C" wp14:editId="18E5151E">
            <wp:extent cx="5727700" cy="3321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eatability and variance components.pdf"/>
                    <pic:cNvPicPr/>
                  </pic:nvPicPr>
                  <pic:blipFill>
                    <a:blip r:embed="rId8">
                      <a:extLst>
                        <a:ext uri="{28A0092B-C50C-407E-A947-70E740481C1C}">
                          <a14:useLocalDpi xmlns:a14="http://schemas.microsoft.com/office/drawing/2010/main" val="0"/>
                        </a:ext>
                      </a:extLst>
                    </a:blip>
                    <a:stretch>
                      <a:fillRect/>
                    </a:stretch>
                  </pic:blipFill>
                  <pic:spPr>
                    <a:xfrm>
                      <a:off x="0" y="0"/>
                      <a:ext cx="5727700" cy="3321050"/>
                    </a:xfrm>
                    <a:prstGeom prst="rect">
                      <a:avLst/>
                    </a:prstGeom>
                  </pic:spPr>
                </pic:pic>
              </a:graphicData>
            </a:graphic>
          </wp:inline>
        </w:drawing>
      </w:r>
    </w:p>
    <w:p w14:paraId="75758774" w14:textId="73B759B2" w:rsidR="008C0F01" w:rsidRPr="00176DCC" w:rsidRDefault="008C0F01" w:rsidP="0003221E">
      <w:pPr>
        <w:spacing w:line="276" w:lineRule="auto"/>
        <w:rPr>
          <w:sz w:val="21"/>
          <w:lang w:val="en-AU"/>
        </w:rPr>
      </w:pPr>
      <w:r w:rsidRPr="00041169">
        <w:rPr>
          <w:b/>
          <w:sz w:val="21"/>
          <w:lang w:val="en-AU"/>
        </w:rPr>
        <w:t xml:space="preserve">Figure </w:t>
      </w:r>
      <w:r w:rsidR="00176DCC">
        <w:rPr>
          <w:b/>
          <w:sz w:val="21"/>
          <w:lang w:val="en-AU"/>
        </w:rPr>
        <w:t>2</w:t>
      </w:r>
      <w:r>
        <w:rPr>
          <w:sz w:val="21"/>
          <w:lang w:val="en-AU"/>
        </w:rPr>
        <w:t xml:space="preserve"> –</w:t>
      </w:r>
      <w:r w:rsidRPr="008D57AD">
        <w:rPr>
          <w:sz w:val="21"/>
          <w:lang w:val="en-AU"/>
        </w:rPr>
        <w:t xml:space="preserve"> A) Posterior mean of repeatability of log </w:t>
      </w:r>
      <w:r w:rsidRPr="008D57AD">
        <w:rPr>
          <w:sz w:val="21"/>
        </w:rPr>
        <w:t>VCO</w:t>
      </w:r>
      <w:r w:rsidRPr="008D57AD">
        <w:rPr>
          <w:sz w:val="21"/>
          <w:vertAlign w:val="subscript"/>
        </w:rPr>
        <w:t>2</w:t>
      </w:r>
      <w:r w:rsidRPr="008D57AD">
        <w:rPr>
          <w:sz w:val="21"/>
        </w:rPr>
        <w:t xml:space="preserve"> at six measurement temperatures. Orange circles represent function-valued approaches in modelling thermal plasticity, orange open circles</w:t>
      </w:r>
      <w:r>
        <w:rPr>
          <w:sz w:val="21"/>
        </w:rPr>
        <w:t xml:space="preserve"> (</w:t>
      </w:r>
      <w:r w:rsidRPr="002F780F">
        <w:rPr>
          <w:color w:val="ED7D31" w:themeColor="accent2"/>
          <w:sz w:val="28"/>
        </w:rPr>
        <w:t>○</w:t>
      </w:r>
      <w:r>
        <w:rPr>
          <w:sz w:val="21"/>
        </w:rPr>
        <w:t>)</w:t>
      </w:r>
      <w:r w:rsidRPr="008D57AD">
        <w:rPr>
          <w:sz w:val="21"/>
        </w:rPr>
        <w:t xml:space="preserve"> represent the FV – Singer &amp; Willet method, orange filled circles</w:t>
      </w:r>
      <w:r>
        <w:rPr>
          <w:sz w:val="21"/>
        </w:rPr>
        <w:t xml:space="preserve"> (</w:t>
      </w:r>
      <w:r w:rsidRPr="002F780F">
        <w:rPr>
          <w:color w:val="ED7D31" w:themeColor="accent2"/>
          <w:sz w:val="32"/>
        </w:rPr>
        <w:sym w:font="Symbol" w:char="F0B7"/>
      </w:r>
      <w:r>
        <w:rPr>
          <w:sz w:val="21"/>
        </w:rPr>
        <w:t>)</w:t>
      </w:r>
      <w:r w:rsidRPr="008D57AD">
        <w:rPr>
          <w:sz w:val="21"/>
        </w:rPr>
        <w:t xml:space="preserve"> present the FV – </w:t>
      </w:r>
      <w:proofErr w:type="spellStart"/>
      <w:r w:rsidRPr="008D57AD">
        <w:rPr>
          <w:sz w:val="21"/>
        </w:rPr>
        <w:t>Yimen</w:t>
      </w:r>
      <w:proofErr w:type="spellEnd"/>
      <w:r w:rsidRPr="008D57AD">
        <w:rPr>
          <w:sz w:val="21"/>
        </w:rPr>
        <w:t xml:space="preserve"> method. Blue filled circles </w:t>
      </w:r>
      <w:r>
        <w:rPr>
          <w:sz w:val="21"/>
        </w:rPr>
        <w:t>(</w:t>
      </w:r>
      <w:r w:rsidRPr="002F780F">
        <w:rPr>
          <w:color w:val="00B0F0"/>
          <w:sz w:val="32"/>
        </w:rPr>
        <w:sym w:font="Symbol" w:char="F0B7"/>
      </w:r>
      <w:r>
        <w:rPr>
          <w:sz w:val="21"/>
        </w:rPr>
        <w:t xml:space="preserve">) </w:t>
      </w:r>
      <w:r w:rsidRPr="008D57AD">
        <w:rPr>
          <w:sz w:val="21"/>
        </w:rPr>
        <w:t xml:space="preserve">represent the character state approach in estimating repeatability. See Statistical analyses for more details. Error bars represent </w:t>
      </w:r>
      <w:r w:rsidRPr="008D57AD">
        <w:rPr>
          <w:sz w:val="21"/>
          <w:lang w:val="en-AU"/>
        </w:rPr>
        <w:t xml:space="preserve">95% </w:t>
      </w:r>
      <w:r w:rsidRPr="008D57AD">
        <w:rPr>
          <w:sz w:val="21"/>
        </w:rPr>
        <w:t>credible intervals.</w:t>
      </w:r>
      <w:r w:rsidRPr="008D57AD">
        <w:rPr>
          <w:sz w:val="21"/>
          <w:lang w:val="en-AU"/>
        </w:rPr>
        <w:t xml:space="preserve"> B) Posterior mean of variance of log </w:t>
      </w:r>
      <w:r w:rsidRPr="008D57AD">
        <w:rPr>
          <w:sz w:val="21"/>
        </w:rPr>
        <w:t>VCO</w:t>
      </w:r>
      <w:r w:rsidRPr="008D57AD">
        <w:rPr>
          <w:sz w:val="21"/>
          <w:vertAlign w:val="subscript"/>
        </w:rPr>
        <w:t xml:space="preserve">2 </w:t>
      </w:r>
      <w:r w:rsidRPr="008D57AD">
        <w:rPr>
          <w:sz w:val="21"/>
          <w:lang w:val="en-AU"/>
        </w:rPr>
        <w:t xml:space="preserve">at </w:t>
      </w:r>
      <w:r w:rsidRPr="008D57AD">
        <w:rPr>
          <w:sz w:val="21"/>
          <w:lang w:val="en-AU"/>
        </w:rPr>
        <w:lastRenderedPageBreak/>
        <w:t xml:space="preserve">the among (right panel) and within (left panel) individual level across six measurement temperatures. Error bars represent 95% credible intervals. </w:t>
      </w:r>
    </w:p>
    <w:p w14:paraId="289F6298" w14:textId="3D0D5D89" w:rsidR="008C0F01" w:rsidRDefault="006D1B61" w:rsidP="0003221E">
      <w:pPr>
        <w:spacing w:line="276" w:lineRule="auto"/>
        <w:rPr>
          <w:sz w:val="21"/>
          <w:szCs w:val="21"/>
          <w:lang w:val="en-AU"/>
        </w:rPr>
      </w:pPr>
      <w:r>
        <w:rPr>
          <w:noProof/>
          <w:sz w:val="21"/>
          <w:szCs w:val="21"/>
          <w:lang w:val="en-AU"/>
        </w:rPr>
        <w:drawing>
          <wp:anchor distT="0" distB="0" distL="114300" distR="114300" simplePos="0" relativeHeight="251679744" behindDoc="0" locked="0" layoutInCell="1" allowOverlap="1" wp14:anchorId="5C6FD339" wp14:editId="683D72F2">
            <wp:simplePos x="0" y="0"/>
            <wp:positionH relativeFrom="column">
              <wp:posOffset>0</wp:posOffset>
            </wp:positionH>
            <wp:positionV relativeFrom="paragraph">
              <wp:posOffset>0</wp:posOffset>
            </wp:positionV>
            <wp:extent cx="6156325" cy="3438525"/>
            <wp:effectExtent l="0" t="0" r="317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eatability of slopes.pdf"/>
                    <pic:cNvPicPr/>
                  </pic:nvPicPr>
                  <pic:blipFill>
                    <a:blip r:embed="rId9">
                      <a:extLst>
                        <a:ext uri="{28A0092B-C50C-407E-A947-70E740481C1C}">
                          <a14:useLocalDpi xmlns:a14="http://schemas.microsoft.com/office/drawing/2010/main" val="0"/>
                        </a:ext>
                      </a:extLst>
                    </a:blip>
                    <a:stretch>
                      <a:fillRect/>
                    </a:stretch>
                  </pic:blipFill>
                  <pic:spPr>
                    <a:xfrm>
                      <a:off x="0" y="0"/>
                      <a:ext cx="6156325" cy="3438525"/>
                    </a:xfrm>
                    <a:prstGeom prst="rect">
                      <a:avLst/>
                    </a:prstGeom>
                  </pic:spPr>
                </pic:pic>
              </a:graphicData>
            </a:graphic>
            <wp14:sizeRelH relativeFrom="page">
              <wp14:pctWidth>0</wp14:pctWidth>
            </wp14:sizeRelH>
            <wp14:sizeRelV relativeFrom="page">
              <wp14:pctHeight>0</wp14:pctHeight>
            </wp14:sizeRelV>
          </wp:anchor>
        </w:drawing>
      </w:r>
      <w:r w:rsidR="008C0F01" w:rsidRPr="00041169">
        <w:rPr>
          <w:b/>
          <w:sz w:val="21"/>
          <w:szCs w:val="21"/>
          <w:lang w:val="en-AU"/>
        </w:rPr>
        <w:t xml:space="preserve">Figure </w:t>
      </w:r>
      <w:r w:rsidR="00176DCC">
        <w:rPr>
          <w:b/>
          <w:sz w:val="21"/>
          <w:szCs w:val="21"/>
          <w:lang w:val="en-AU"/>
        </w:rPr>
        <w:t>3</w:t>
      </w:r>
      <w:r w:rsidR="008C0F01">
        <w:rPr>
          <w:sz w:val="21"/>
          <w:szCs w:val="21"/>
          <w:lang w:val="en-AU"/>
        </w:rPr>
        <w:t xml:space="preserve"> –</w:t>
      </w:r>
      <w:r w:rsidR="008C0F01" w:rsidRPr="00D065F9">
        <w:rPr>
          <w:sz w:val="21"/>
          <w:szCs w:val="21"/>
          <w:lang w:val="en-AU"/>
        </w:rPr>
        <w:t xml:space="preserve"> A) Predicted individual reaction norms of log VCO</w:t>
      </w:r>
      <w:r w:rsidR="008C0F01" w:rsidRPr="00D065F9">
        <w:rPr>
          <w:sz w:val="21"/>
          <w:szCs w:val="21"/>
          <w:vertAlign w:val="subscript"/>
          <w:lang w:val="en-AU"/>
        </w:rPr>
        <w:t>2</w:t>
      </w:r>
      <w:r w:rsidR="008C0F01" w:rsidRPr="00D065F9">
        <w:rPr>
          <w:sz w:val="21"/>
          <w:szCs w:val="21"/>
          <w:lang w:val="en-AU"/>
        </w:rPr>
        <w:t xml:space="preserve"> across six measurement temperatures estimated using function-valued approaches (</w:t>
      </w:r>
      <w:r w:rsidR="008C0F01">
        <w:rPr>
          <w:sz w:val="21"/>
          <w:szCs w:val="21"/>
          <w:lang w:val="en-AU"/>
        </w:rPr>
        <w:t xml:space="preserve">e.g., using </w:t>
      </w:r>
      <w:r w:rsidR="008C0F01" w:rsidRPr="00D065F9">
        <w:rPr>
          <w:sz w:val="21"/>
          <w:szCs w:val="21"/>
          <w:lang w:val="en-AU"/>
        </w:rPr>
        <w:t xml:space="preserve">FV – </w:t>
      </w:r>
      <w:proofErr w:type="spellStart"/>
      <w:r w:rsidR="008C0F01" w:rsidRPr="00D065F9">
        <w:rPr>
          <w:sz w:val="21"/>
          <w:szCs w:val="21"/>
          <w:lang w:val="en-AU"/>
        </w:rPr>
        <w:t>Yimen</w:t>
      </w:r>
      <w:proofErr w:type="spellEnd"/>
      <w:r w:rsidR="008C0F01" w:rsidRPr="00D065F9">
        <w:rPr>
          <w:sz w:val="21"/>
          <w:szCs w:val="21"/>
          <w:lang w:val="en-AU"/>
        </w:rPr>
        <w:t>). B) Predicted individual reaction norms of log VCO</w:t>
      </w:r>
      <w:r w:rsidR="008C0F01" w:rsidRPr="00D065F9">
        <w:rPr>
          <w:sz w:val="21"/>
          <w:szCs w:val="21"/>
          <w:vertAlign w:val="subscript"/>
          <w:lang w:val="en-AU"/>
        </w:rPr>
        <w:t>2</w:t>
      </w:r>
      <w:r w:rsidR="008C0F01" w:rsidRPr="00D065F9">
        <w:rPr>
          <w:sz w:val="21"/>
          <w:szCs w:val="21"/>
          <w:lang w:val="en-AU"/>
        </w:rPr>
        <w:t xml:space="preserve"> across six measurement temperatures estimated using a character-state approach. Points represent predicted trait values. Each line represents a unique individual (n = 42) at sampling session one (left panel), five (middle panel) and ten (right panel).</w:t>
      </w:r>
    </w:p>
    <w:p w14:paraId="6D318189" w14:textId="77777777" w:rsidR="008C0F01" w:rsidRDefault="008C0F01" w:rsidP="008C0F01">
      <w:pPr>
        <w:pStyle w:val="Heading2"/>
        <w:spacing w:line="360" w:lineRule="auto"/>
        <w:rPr>
          <w:lang w:val="en-AU"/>
        </w:rPr>
      </w:pPr>
      <w:commentRangeStart w:id="298"/>
      <w:r>
        <w:rPr>
          <w:lang w:val="en-AU"/>
        </w:rPr>
        <w:t>Cross-temperature correlations in metabolic rate</w:t>
      </w:r>
      <w:commentRangeEnd w:id="298"/>
      <w:r>
        <w:rPr>
          <w:rStyle w:val="CommentReference"/>
          <w:rFonts w:eastAsiaTheme="minorEastAsia" w:cstheme="minorBidi"/>
          <w:i w:val="0"/>
          <w:color w:val="auto"/>
          <w:lang w:val="en-AU"/>
        </w:rPr>
        <w:commentReference w:id="298"/>
      </w:r>
    </w:p>
    <w:p w14:paraId="1F435CCF" w14:textId="58E90527" w:rsidR="008C0F01" w:rsidRDefault="008C0F01" w:rsidP="008C0F01">
      <w:pPr>
        <w:spacing w:line="360" w:lineRule="auto"/>
      </w:pPr>
      <w:r>
        <w:t xml:space="preserve">Metabolic rate across temperatures were positively correlated at the </w:t>
      </w:r>
      <w:r w:rsidR="00176DCC">
        <w:t>among</w:t>
      </w:r>
      <w:r>
        <w:t xml:space="preserve"> individual level (Fig. </w:t>
      </w:r>
      <w:r w:rsidR="00176DCC">
        <w:t>4</w:t>
      </w:r>
      <w:r>
        <w:t>). Certain individuals maintained a high metabolic rate, while others had a relatively low metabolic rate across all temperatures (Fig. S1)</w:t>
      </w:r>
      <w:r w:rsidR="00176DCC">
        <w:t xml:space="preserve">. This </w:t>
      </w:r>
      <w:r>
        <w:t>creat</w:t>
      </w:r>
      <w:r w:rsidR="00176DCC">
        <w:t>es</w:t>
      </w:r>
      <w:r>
        <w:t xml:space="preserve"> a positive relationship between metabolic rate at the </w:t>
      </w:r>
      <w:r w:rsidR="00176DCC">
        <w:t xml:space="preserve">among </w:t>
      </w:r>
      <w:r>
        <w:t xml:space="preserve">individual-level across different temperatures. Metabolic rate measured at neighbouring temperatures (e.g. 22ºC and 24ºC) are strongly correlated, but the strength of this correlation decreased with increasing differences between the two temperatures (Fig. 4). </w:t>
      </w:r>
    </w:p>
    <w:p w14:paraId="764C245F" w14:textId="7295C653" w:rsidR="008C0F01" w:rsidRDefault="008C0F01" w:rsidP="008C0F01">
      <w:pPr>
        <w:spacing w:line="360" w:lineRule="auto"/>
        <w:ind w:firstLine="720"/>
      </w:pPr>
      <w:r>
        <w:t xml:space="preserve">We detected a similar positive correlation pattern at the within individual level (Fig 4), although the correlations were weaker. Overall, cross-temperature correlations estimated using the FV approaches were a lot higher and the credible intervals were very narrow. </w:t>
      </w:r>
      <w:r w:rsidR="00176DCC">
        <w:t>T</w:t>
      </w:r>
      <w:r>
        <w:t xml:space="preserve">he correlations estimated using FV approaches are congruent with the CS approach however, estimates differ in magnitude and credible intervals </w:t>
      </w:r>
      <w:r w:rsidR="00176DCC">
        <w:t xml:space="preserve">may not be estimated </w:t>
      </w:r>
      <w:r>
        <w:t>accurate</w:t>
      </w:r>
      <w:r w:rsidR="00176DCC">
        <w:t>ly</w:t>
      </w:r>
      <w:r>
        <w:t xml:space="preserve">. </w:t>
      </w:r>
    </w:p>
    <w:p w14:paraId="621C5309" w14:textId="77777777" w:rsidR="008C0F01" w:rsidRDefault="008C0F01" w:rsidP="008C0F01">
      <w:pPr>
        <w:rPr>
          <w:lang w:val="en-AU"/>
        </w:rPr>
      </w:pPr>
    </w:p>
    <w:p w14:paraId="73AA6A4A" w14:textId="1CFEF89F" w:rsidR="008C0F01" w:rsidRPr="0023227F" w:rsidRDefault="008C0F01" w:rsidP="00B9394B">
      <w:pPr>
        <w:spacing w:line="360" w:lineRule="auto"/>
        <w:rPr>
          <w:lang w:val="en-AU"/>
        </w:rPr>
      </w:pPr>
      <w:r w:rsidRPr="00041169">
        <w:rPr>
          <w:b/>
          <w:sz w:val="21"/>
          <w:lang w:val="en-AU"/>
        </w:rPr>
        <w:lastRenderedPageBreak/>
        <w:t xml:space="preserve">Figure </w:t>
      </w:r>
      <w:r w:rsidR="00176DCC">
        <w:rPr>
          <w:b/>
          <w:sz w:val="21"/>
          <w:lang w:val="en-AU"/>
        </w:rPr>
        <w:t>4</w:t>
      </w:r>
      <w:r>
        <w:rPr>
          <w:sz w:val="21"/>
          <w:lang w:val="en-AU"/>
        </w:rPr>
        <w:t xml:space="preserve"> – Cross-temperature correlations of metabolic rate estimated using the function-valued approach (top) and the character-state approach (bottom) at the among-individual level (left)</w:t>
      </w:r>
      <w:r w:rsidRPr="008D57AD">
        <w:rPr>
          <w:sz w:val="21"/>
          <w:lang w:val="en-AU"/>
        </w:rPr>
        <w:t xml:space="preserve"> </w:t>
      </w:r>
      <w:commentRangeStart w:id="299"/>
      <w:commentRangeStart w:id="300"/>
      <w:r>
        <w:rPr>
          <w:noProof/>
          <w:lang w:eastAsia="en-GB"/>
        </w:rPr>
        <w:drawing>
          <wp:anchor distT="0" distB="0" distL="114300" distR="114300" simplePos="0" relativeHeight="251678720" behindDoc="0" locked="0" layoutInCell="1" allowOverlap="1" wp14:anchorId="6BBC99E8" wp14:editId="3D695164">
            <wp:simplePos x="0" y="0"/>
            <wp:positionH relativeFrom="column">
              <wp:posOffset>1440723</wp:posOffset>
            </wp:positionH>
            <wp:positionV relativeFrom="paragraph">
              <wp:posOffset>-439</wp:posOffset>
            </wp:positionV>
            <wp:extent cx="3688080" cy="3350895"/>
            <wp:effectExtent l="0" t="0" r="0" b="190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V_CS_correlations.pdf"/>
                    <pic:cNvPicPr/>
                  </pic:nvPicPr>
                  <pic:blipFill rotWithShape="1">
                    <a:blip r:embed="rId10"/>
                    <a:srcRect r="17448"/>
                    <a:stretch/>
                  </pic:blipFill>
                  <pic:spPr bwMode="auto">
                    <a:xfrm>
                      <a:off x="0" y="0"/>
                      <a:ext cx="3688080" cy="3350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End w:id="299"/>
      <w:r>
        <w:rPr>
          <w:rStyle w:val="CommentReference"/>
          <w:rFonts w:eastAsiaTheme="minorEastAsia" w:cstheme="minorBidi"/>
          <w:lang w:val="en-AU"/>
        </w:rPr>
        <w:commentReference w:id="299"/>
      </w:r>
      <w:commentRangeEnd w:id="300"/>
      <w:r>
        <w:rPr>
          <w:rStyle w:val="CommentReference"/>
          <w:rFonts w:eastAsiaTheme="minorEastAsia" w:cstheme="minorBidi"/>
          <w:lang w:val="en-AU"/>
        </w:rPr>
        <w:commentReference w:id="300"/>
      </w:r>
      <w:r>
        <w:rPr>
          <w:sz w:val="21"/>
          <w:lang w:val="en-AU"/>
        </w:rPr>
        <w:t>and at the within-individual level (right). Lower triangle represents posterior mean estimates, width and colour of the ellipse represents the strength of the correlation.</w:t>
      </w:r>
    </w:p>
    <w:p w14:paraId="2524EEB9" w14:textId="77777777" w:rsidR="008C0F01" w:rsidRPr="00B9394B" w:rsidRDefault="008C0F01" w:rsidP="00B9394B">
      <w:pPr>
        <w:spacing w:line="360" w:lineRule="auto"/>
        <w:rPr>
          <w:sz w:val="21"/>
          <w:szCs w:val="21"/>
          <w:lang w:val="en-AU"/>
        </w:rPr>
      </w:pPr>
    </w:p>
    <w:p w14:paraId="08027C5C" w14:textId="7A4A0337" w:rsidR="00BD366B" w:rsidRDefault="00A07A29" w:rsidP="00B80CD2">
      <w:pPr>
        <w:pStyle w:val="Heading2"/>
        <w:spacing w:line="360" w:lineRule="auto"/>
        <w:rPr>
          <w:lang w:val="en-AU"/>
        </w:rPr>
      </w:pPr>
      <w:commentRangeStart w:id="301"/>
      <w:r>
        <w:rPr>
          <w:lang w:val="en-AU"/>
        </w:rPr>
        <w:t>M</w:t>
      </w:r>
      <w:r w:rsidR="00EA5AE8">
        <w:rPr>
          <w:lang w:val="en-AU"/>
        </w:rPr>
        <w:t xml:space="preserve">ultilevel </w:t>
      </w:r>
      <w:r w:rsidR="00391A25">
        <w:rPr>
          <w:lang w:val="en-AU"/>
        </w:rPr>
        <w:t>mass</w:t>
      </w:r>
      <w:r w:rsidR="009A5C4A">
        <w:rPr>
          <w:lang w:val="en-AU"/>
        </w:rPr>
        <w:t xml:space="preserve"> </w:t>
      </w:r>
      <w:r w:rsidR="00B51327">
        <w:rPr>
          <w:lang w:val="en-AU"/>
        </w:rPr>
        <w:t>scaling</w:t>
      </w:r>
      <w:r w:rsidR="00EA5AE8">
        <w:rPr>
          <w:lang w:val="en-AU"/>
        </w:rPr>
        <w:t xml:space="preserve"> exponents</w:t>
      </w:r>
      <w:r w:rsidR="00391A25">
        <w:rPr>
          <w:lang w:val="en-AU"/>
        </w:rPr>
        <w:t xml:space="preserve"> and temperature dependence</w:t>
      </w:r>
      <w:commentRangeEnd w:id="301"/>
      <w:r w:rsidR="00996387">
        <w:rPr>
          <w:rStyle w:val="CommentReference"/>
          <w:rFonts w:eastAsiaTheme="minorEastAsia" w:cstheme="minorBidi"/>
          <w:i w:val="0"/>
          <w:color w:val="auto"/>
          <w:lang w:val="en-AU"/>
        </w:rPr>
        <w:commentReference w:id="301"/>
      </w:r>
    </w:p>
    <w:p w14:paraId="34F420CD" w14:textId="3EBF8C5B" w:rsidR="008C0F01" w:rsidRPr="00A07A29" w:rsidRDefault="008C0F01" w:rsidP="008C0F01">
      <w:pPr>
        <w:spacing w:line="360" w:lineRule="auto"/>
        <w:rPr>
          <w:lang w:val="en-AU"/>
        </w:rPr>
      </w:pPr>
      <w:commentRangeStart w:id="302"/>
      <w:r>
        <w:rPr>
          <w:lang w:val="en-AU"/>
        </w:rPr>
        <w:t>Among</w:t>
      </w:r>
      <w:r w:rsidR="00806490">
        <w:rPr>
          <w:lang w:val="en-AU"/>
        </w:rPr>
        <w:t>-</w:t>
      </w:r>
      <w:r>
        <w:rPr>
          <w:lang w:val="en-AU"/>
        </w:rPr>
        <w:t xml:space="preserve"> and within</w:t>
      </w:r>
      <w:r w:rsidR="00806490">
        <w:rPr>
          <w:lang w:val="en-AU"/>
        </w:rPr>
        <w:t xml:space="preserve">- </w:t>
      </w:r>
      <w:r>
        <w:rPr>
          <w:lang w:val="en-AU"/>
        </w:rPr>
        <w:t xml:space="preserve">individual mass scaling exponents were significantly different from each </w:t>
      </w:r>
      <w:commentRangeEnd w:id="302"/>
      <w:r>
        <w:rPr>
          <w:rStyle w:val="CommentReference"/>
          <w:rFonts w:eastAsiaTheme="minorEastAsia" w:cstheme="minorBidi"/>
          <w:lang w:val="en-AU"/>
        </w:rPr>
        <w:commentReference w:id="302"/>
      </w:r>
      <w:r>
        <w:rPr>
          <w:lang w:val="en-AU"/>
        </w:rPr>
        <w:t xml:space="preserve">other between 22ºC and 28ºC (Fig. 2A). Overall, within individual exponents were higher compared to </w:t>
      </w:r>
      <w:r w:rsidR="00806490">
        <w:t xml:space="preserve">among </w:t>
      </w:r>
      <w:r>
        <w:rPr>
          <w:lang w:val="en-AU"/>
        </w:rPr>
        <w:t xml:space="preserve">individual exponents. There was a trend for exponents to be </w:t>
      </w:r>
      <w:r w:rsidR="00280E82">
        <w:rPr>
          <w:lang w:val="en-AU"/>
        </w:rPr>
        <w:t>underestimated</w:t>
      </w:r>
      <w:r>
        <w:rPr>
          <w:lang w:val="en-AU"/>
        </w:rPr>
        <w:t xml:space="preserve"> when the within- and among-individual effects were not statistically accounted for. The within and among </w:t>
      </w:r>
      <w:proofErr w:type="gramStart"/>
      <w:r>
        <w:rPr>
          <w:lang w:val="en-AU"/>
        </w:rPr>
        <w:t>individuals</w:t>
      </w:r>
      <w:proofErr w:type="gramEnd"/>
      <w:r>
        <w:rPr>
          <w:lang w:val="en-AU"/>
        </w:rPr>
        <w:t xml:space="preserve"> exponents were the most different at 24ºC</w:t>
      </w:r>
      <w:commentRangeStart w:id="303"/>
      <w:r>
        <w:rPr>
          <w:lang w:val="en-AU"/>
        </w:rPr>
        <w:t xml:space="preserve"> </w:t>
      </w:r>
      <w:commentRangeStart w:id="304"/>
      <w:r>
        <w:rPr>
          <w:lang w:val="en-AU"/>
        </w:rPr>
        <w:t>(</w:t>
      </w:r>
      <w:r w:rsidR="00280E82">
        <w:rPr>
          <w:lang w:val="en-AU"/>
        </w:rPr>
        <w:t xml:space="preserve">Difference = XXXX, lower = XXXX, upper = XXXX, </w:t>
      </w:r>
      <w:r>
        <w:rPr>
          <w:lang w:val="en-AU"/>
        </w:rPr>
        <w:t>Fig. 2A)</w:t>
      </w:r>
      <w:commentRangeEnd w:id="303"/>
      <w:r>
        <w:rPr>
          <w:rStyle w:val="CommentReference"/>
          <w:rFonts w:eastAsiaTheme="minorEastAsia" w:cstheme="minorBidi"/>
          <w:lang w:val="en-AU"/>
        </w:rPr>
        <w:commentReference w:id="303"/>
      </w:r>
      <w:r>
        <w:rPr>
          <w:lang w:val="en-AU"/>
        </w:rPr>
        <w:t xml:space="preserve">. </w:t>
      </w:r>
      <w:commentRangeEnd w:id="304"/>
      <w:r w:rsidR="00487F8D">
        <w:rPr>
          <w:rStyle w:val="CommentReference"/>
          <w:rFonts w:eastAsiaTheme="minorEastAsia" w:cstheme="minorBidi"/>
          <w:lang w:val="en-AU"/>
        </w:rPr>
        <w:commentReference w:id="304"/>
      </w:r>
    </w:p>
    <w:p w14:paraId="27328375" w14:textId="54A574BD" w:rsidR="008C0F01" w:rsidRPr="008C0F01" w:rsidRDefault="004063AF" w:rsidP="00B9394B">
      <w:pPr>
        <w:rPr>
          <w:lang w:val="en-AU"/>
        </w:rPr>
      </w:pPr>
      <w:r>
        <w:rPr>
          <w:noProof/>
          <w:lang w:val="en-AU"/>
        </w:rPr>
        <w:lastRenderedPageBreak/>
        <w:drawing>
          <wp:inline distT="0" distB="0" distL="0" distR="0" wp14:anchorId="6A7C5AD7" wp14:editId="5EF17516">
            <wp:extent cx="5727700" cy="624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onentsCompareandScalingrelationships.pdf"/>
                    <pic:cNvPicPr/>
                  </pic:nvPicPr>
                  <pic:blipFill>
                    <a:blip r:embed="rId11">
                      <a:extLst>
                        <a:ext uri="{28A0092B-C50C-407E-A947-70E740481C1C}">
                          <a14:useLocalDpi xmlns:a14="http://schemas.microsoft.com/office/drawing/2010/main" val="0"/>
                        </a:ext>
                      </a:extLst>
                    </a:blip>
                    <a:stretch>
                      <a:fillRect/>
                    </a:stretch>
                  </pic:blipFill>
                  <pic:spPr>
                    <a:xfrm>
                      <a:off x="0" y="0"/>
                      <a:ext cx="5727700" cy="6248400"/>
                    </a:xfrm>
                    <a:prstGeom prst="rect">
                      <a:avLst/>
                    </a:prstGeom>
                  </pic:spPr>
                </pic:pic>
              </a:graphicData>
            </a:graphic>
          </wp:inline>
        </w:drawing>
      </w:r>
    </w:p>
    <w:p w14:paraId="6BBCF1FC" w14:textId="7150EF65" w:rsidR="00BD366B" w:rsidRDefault="00BD366B" w:rsidP="008611B2">
      <w:pPr>
        <w:rPr>
          <w:lang w:val="en-AU"/>
        </w:rPr>
      </w:pPr>
    </w:p>
    <w:p w14:paraId="2FCAC5AB" w14:textId="3BFD7C7C" w:rsidR="0023227F" w:rsidRPr="0023227F" w:rsidRDefault="005B5B1A" w:rsidP="00F45EE2">
      <w:pPr>
        <w:spacing w:line="360" w:lineRule="auto"/>
        <w:rPr>
          <w:lang w:val="en-AU"/>
        </w:rPr>
      </w:pPr>
      <w:r w:rsidRPr="00041169">
        <w:rPr>
          <w:b/>
          <w:sz w:val="21"/>
          <w:lang w:val="en-AU"/>
        </w:rPr>
        <w:t xml:space="preserve">Figure </w:t>
      </w:r>
      <w:r w:rsidR="00F45EE2">
        <w:rPr>
          <w:b/>
          <w:sz w:val="21"/>
          <w:lang w:val="en-AU"/>
        </w:rPr>
        <w:t>5</w:t>
      </w:r>
      <w:r w:rsidR="00123786">
        <w:rPr>
          <w:sz w:val="21"/>
          <w:lang w:val="en-AU"/>
        </w:rPr>
        <w:t xml:space="preserve"> </w:t>
      </w:r>
      <w:proofErr w:type="gramStart"/>
      <w:r w:rsidR="00123786">
        <w:rPr>
          <w:sz w:val="21"/>
          <w:lang w:val="en-AU"/>
        </w:rPr>
        <w:t xml:space="preserve">– </w:t>
      </w:r>
      <w:r w:rsidR="002A320C" w:rsidRPr="008D57AD">
        <w:rPr>
          <w:sz w:val="21"/>
          <w:lang w:val="en-AU"/>
        </w:rPr>
        <w:t xml:space="preserve"> A</w:t>
      </w:r>
      <w:proofErr w:type="gramEnd"/>
      <w:r w:rsidR="002A320C" w:rsidRPr="008D57AD">
        <w:rPr>
          <w:sz w:val="21"/>
          <w:lang w:val="en-AU"/>
        </w:rPr>
        <w:t xml:space="preserve">) </w:t>
      </w:r>
      <w:r w:rsidR="00034A32" w:rsidRPr="008D57AD">
        <w:rPr>
          <w:sz w:val="21"/>
          <w:lang w:val="en-AU"/>
        </w:rPr>
        <w:t xml:space="preserve">Posterior mean estimates of three types of mass-scaling exponents across six measurement temperatures. Within individual </w:t>
      </w:r>
      <w:r w:rsidR="00E6222C" w:rsidRPr="008D57AD">
        <w:rPr>
          <w:sz w:val="21"/>
          <w:lang w:val="en-AU"/>
        </w:rPr>
        <w:t>scaling exponents</w:t>
      </w:r>
      <w:r w:rsidR="005956D7" w:rsidRPr="008D57AD">
        <w:rPr>
          <w:sz w:val="21"/>
          <w:lang w:val="en-AU"/>
        </w:rPr>
        <w:t xml:space="preserve"> (Black </w:t>
      </w:r>
      <w:proofErr w:type="gramStart"/>
      <w:r w:rsidR="00DC07C8">
        <w:rPr>
          <w:sz w:val="21"/>
          <w:lang w:val="en-AU"/>
        </w:rPr>
        <w:t xml:space="preserve">square </w:t>
      </w:r>
      <w:r w:rsidR="005956D7" w:rsidRPr="008D57AD">
        <w:rPr>
          <w:sz w:val="21"/>
          <w:lang w:val="en-AU"/>
        </w:rPr>
        <w:t>)</w:t>
      </w:r>
      <w:proofErr w:type="gramEnd"/>
      <w:r w:rsidR="00034A32" w:rsidRPr="008D57AD">
        <w:rPr>
          <w:sz w:val="21"/>
          <w:lang w:val="en-AU"/>
        </w:rPr>
        <w:t xml:space="preserve"> describes the change in log VCO</w:t>
      </w:r>
      <w:r w:rsidR="00034A32" w:rsidRPr="008D57AD">
        <w:rPr>
          <w:sz w:val="21"/>
          <w:vertAlign w:val="subscript"/>
          <w:lang w:val="en-AU"/>
        </w:rPr>
        <w:t xml:space="preserve">2 </w:t>
      </w:r>
      <w:r w:rsidR="00034A32" w:rsidRPr="008D57AD">
        <w:rPr>
          <w:sz w:val="21"/>
          <w:lang w:val="en-AU"/>
        </w:rPr>
        <w:t>as an individual’s mass changes</w:t>
      </w:r>
      <w:r w:rsidR="005956D7" w:rsidRPr="008D57AD">
        <w:rPr>
          <w:sz w:val="21"/>
          <w:lang w:val="en-AU"/>
        </w:rPr>
        <w:t xml:space="preserve"> on the logarithmic scale</w:t>
      </w:r>
      <w:r w:rsidR="00034A32" w:rsidRPr="008D57AD">
        <w:rPr>
          <w:sz w:val="21"/>
          <w:lang w:val="en-AU"/>
        </w:rPr>
        <w:t>. Between individual scaling exponents</w:t>
      </w:r>
      <w:r w:rsidR="005956D7" w:rsidRPr="008D57AD">
        <w:rPr>
          <w:sz w:val="21"/>
          <w:lang w:val="en-AU"/>
        </w:rPr>
        <w:t xml:space="preserve"> (Black </w:t>
      </w:r>
      <w:proofErr w:type="gramStart"/>
      <w:r w:rsidR="005956D7" w:rsidRPr="008D57AD">
        <w:rPr>
          <w:sz w:val="21"/>
          <w:lang w:val="en-AU"/>
        </w:rPr>
        <w:t>triangle )</w:t>
      </w:r>
      <w:proofErr w:type="gramEnd"/>
      <w:r w:rsidR="005956D7" w:rsidRPr="008D57AD">
        <w:rPr>
          <w:sz w:val="21"/>
          <w:lang w:val="en-AU"/>
        </w:rPr>
        <w:t xml:space="preserve"> describes the change in log VCO</w:t>
      </w:r>
      <w:r w:rsidR="005956D7" w:rsidRPr="008D57AD">
        <w:rPr>
          <w:sz w:val="21"/>
          <w:vertAlign w:val="subscript"/>
          <w:lang w:val="en-AU"/>
        </w:rPr>
        <w:t xml:space="preserve">2 </w:t>
      </w:r>
      <w:r w:rsidR="005956D7" w:rsidRPr="008D57AD">
        <w:rPr>
          <w:sz w:val="21"/>
          <w:lang w:val="en-AU"/>
        </w:rPr>
        <w:t xml:space="preserve"> across individuals as mass changes</w:t>
      </w:r>
      <w:r w:rsidR="00034A32" w:rsidRPr="008D57AD">
        <w:rPr>
          <w:sz w:val="21"/>
          <w:lang w:val="en-AU"/>
        </w:rPr>
        <w:t xml:space="preserve"> </w:t>
      </w:r>
      <w:r w:rsidR="005956D7" w:rsidRPr="008D57AD">
        <w:rPr>
          <w:sz w:val="21"/>
          <w:lang w:val="en-AU"/>
        </w:rPr>
        <w:t>on the logarithmic scale after accounting for within individual effects. Similarly, the ‘a</w:t>
      </w:r>
      <w:r w:rsidR="00034A32" w:rsidRPr="008D57AD">
        <w:rPr>
          <w:sz w:val="21"/>
          <w:lang w:val="en-AU"/>
        </w:rPr>
        <w:t>verage’ individual mass scaling</w:t>
      </w:r>
      <w:r w:rsidR="005956D7" w:rsidRPr="008D57AD">
        <w:rPr>
          <w:sz w:val="21"/>
          <w:lang w:val="en-AU"/>
        </w:rPr>
        <w:t xml:space="preserve"> exponents (White circle</w:t>
      </w:r>
      <w:r w:rsidR="006070FC" w:rsidRPr="008D57AD">
        <w:rPr>
          <w:sz w:val="21"/>
          <w:lang w:val="en-AU"/>
        </w:rPr>
        <w:t>s</w:t>
      </w:r>
      <w:r w:rsidR="005956D7" w:rsidRPr="008D57AD">
        <w:rPr>
          <w:sz w:val="21"/>
          <w:lang w:val="en-AU"/>
        </w:rPr>
        <w:t>) represents the change log VCO</w:t>
      </w:r>
      <w:proofErr w:type="gramStart"/>
      <w:r w:rsidR="005956D7" w:rsidRPr="008D57AD">
        <w:rPr>
          <w:sz w:val="21"/>
          <w:vertAlign w:val="subscript"/>
          <w:lang w:val="en-AU"/>
        </w:rPr>
        <w:t xml:space="preserve">2 </w:t>
      </w:r>
      <w:r w:rsidR="005956D7" w:rsidRPr="008D57AD">
        <w:rPr>
          <w:sz w:val="21"/>
          <w:lang w:val="en-AU"/>
        </w:rPr>
        <w:t xml:space="preserve"> across</w:t>
      </w:r>
      <w:proofErr w:type="gramEnd"/>
      <w:r w:rsidR="005956D7" w:rsidRPr="008D57AD">
        <w:rPr>
          <w:sz w:val="21"/>
          <w:lang w:val="en-AU"/>
        </w:rPr>
        <w:t xml:space="preserve"> individuals as mass changes on the logarithmic scale, however it </w:t>
      </w:r>
      <w:r w:rsidR="005956D7" w:rsidRPr="008D57AD">
        <w:rPr>
          <w:i/>
          <w:sz w:val="21"/>
          <w:lang w:val="en-AU"/>
        </w:rPr>
        <w:t>does not account</w:t>
      </w:r>
      <w:r w:rsidR="005956D7" w:rsidRPr="008D57AD">
        <w:rPr>
          <w:sz w:val="21"/>
          <w:lang w:val="en-AU"/>
        </w:rPr>
        <w:t xml:space="preserve"> for within individual variation in mass changes.</w:t>
      </w:r>
      <w:r w:rsidR="006070FC" w:rsidRPr="008D57AD">
        <w:rPr>
          <w:sz w:val="21"/>
          <w:lang w:val="en-AU"/>
        </w:rPr>
        <w:t xml:space="preserve"> The grey diamonds </w:t>
      </w:r>
      <w:r w:rsidR="006070FC" w:rsidRPr="008D57AD">
        <w:rPr>
          <w:color w:val="A6A6A6" w:themeColor="background1" w:themeShade="A6"/>
          <w:lang w:val="en-AU"/>
        </w:rPr>
        <w:sym w:font="Symbol" w:char="F0A8"/>
      </w:r>
      <w:r w:rsidR="00614F30" w:rsidRPr="008D57AD">
        <w:rPr>
          <w:color w:val="A6A6A6" w:themeColor="background1" w:themeShade="A6"/>
          <w:lang w:val="en-AU"/>
        </w:rPr>
        <w:t xml:space="preserve"> </w:t>
      </w:r>
      <w:r w:rsidR="006070FC" w:rsidRPr="008D57AD">
        <w:rPr>
          <w:color w:val="000000" w:themeColor="text1"/>
          <w:sz w:val="21"/>
          <w:lang w:val="en-AU"/>
        </w:rPr>
        <w:t>represent the difference between the between and within individual scaling exponents.</w:t>
      </w:r>
      <w:r w:rsidR="005956D7" w:rsidRPr="008D57AD">
        <w:rPr>
          <w:sz w:val="21"/>
          <w:lang w:val="en-AU"/>
        </w:rPr>
        <w:t xml:space="preserve"> </w:t>
      </w:r>
      <w:r w:rsidR="006070FC" w:rsidRPr="008D57AD">
        <w:rPr>
          <w:sz w:val="21"/>
          <w:lang w:val="en-AU"/>
        </w:rPr>
        <w:t>The dashed line represents the exponent of 0.83 estimated for squamates from Uyeda (</w:t>
      </w:r>
      <w:r w:rsidR="00487F8D" w:rsidRPr="00487F8D">
        <w:rPr>
          <w:sz w:val="21"/>
          <w:lang w:val="en-AU"/>
        </w:rPr>
        <w:t>2017</w:t>
      </w:r>
      <w:r w:rsidR="006070FC" w:rsidRPr="008D57AD">
        <w:rPr>
          <w:sz w:val="21"/>
          <w:lang w:val="en-AU"/>
        </w:rPr>
        <w:t xml:space="preserve">). The dotted line represents 0. </w:t>
      </w:r>
      <w:r w:rsidR="00974F38" w:rsidRPr="008D57AD">
        <w:rPr>
          <w:sz w:val="21"/>
          <w:lang w:val="en-AU"/>
        </w:rPr>
        <w:t xml:space="preserve">Error bars represent </w:t>
      </w:r>
      <w:r w:rsidR="008D57AD" w:rsidRPr="008D57AD">
        <w:rPr>
          <w:sz w:val="21"/>
          <w:lang w:val="en-AU"/>
        </w:rPr>
        <w:t xml:space="preserve">95% </w:t>
      </w:r>
      <w:r w:rsidR="00974F38" w:rsidRPr="008D57AD">
        <w:rPr>
          <w:sz w:val="21"/>
          <w:lang w:val="en-AU"/>
        </w:rPr>
        <w:t xml:space="preserve">credible intervals. </w:t>
      </w:r>
      <w:r w:rsidR="002A320C" w:rsidRPr="008D57AD">
        <w:rPr>
          <w:sz w:val="21"/>
          <w:lang w:val="en-AU"/>
        </w:rPr>
        <w:t>B)</w:t>
      </w:r>
      <w:r w:rsidR="00214A84" w:rsidRPr="008D57AD">
        <w:rPr>
          <w:sz w:val="21"/>
          <w:lang w:val="en-AU"/>
        </w:rPr>
        <w:t xml:space="preserve"> Raw log VCO</w:t>
      </w:r>
      <w:r w:rsidR="00214A84" w:rsidRPr="008D57AD">
        <w:rPr>
          <w:sz w:val="21"/>
          <w:vertAlign w:val="subscript"/>
          <w:lang w:val="en-AU"/>
        </w:rPr>
        <w:t xml:space="preserve">2 </w:t>
      </w:r>
      <w:r w:rsidR="00214A84" w:rsidRPr="008D57AD">
        <w:rPr>
          <w:sz w:val="21"/>
          <w:lang w:val="en-AU"/>
        </w:rPr>
        <w:t xml:space="preserve">plotted against log body mass for a random subset of 15 individuals across six measurement temperatures. Each uniquely coloured point represents </w:t>
      </w:r>
      <w:r w:rsidR="00214A84" w:rsidRPr="008D57AD">
        <w:rPr>
          <w:sz w:val="21"/>
          <w:lang w:val="en-AU"/>
        </w:rPr>
        <w:lastRenderedPageBreak/>
        <w:t>one individual. Thick bold line represents the change in log VCO</w:t>
      </w:r>
      <w:proofErr w:type="gramStart"/>
      <w:r w:rsidR="00214A84" w:rsidRPr="008D57AD">
        <w:rPr>
          <w:sz w:val="21"/>
          <w:vertAlign w:val="subscript"/>
          <w:lang w:val="en-AU"/>
        </w:rPr>
        <w:t xml:space="preserve">2 </w:t>
      </w:r>
      <w:r w:rsidR="00214A84" w:rsidRPr="008D57AD">
        <w:rPr>
          <w:sz w:val="21"/>
          <w:lang w:val="en-AU"/>
        </w:rPr>
        <w:t xml:space="preserve"> over</w:t>
      </w:r>
      <w:proofErr w:type="gramEnd"/>
      <w:r w:rsidR="00214A84" w:rsidRPr="008D57AD">
        <w:rPr>
          <w:sz w:val="21"/>
          <w:lang w:val="en-AU"/>
        </w:rPr>
        <w:t xml:space="preserve"> log body mass across all individuals. Faint grey lines represent the change in log VCO</w:t>
      </w:r>
      <w:proofErr w:type="gramStart"/>
      <w:r w:rsidR="00214A84" w:rsidRPr="008D57AD">
        <w:rPr>
          <w:sz w:val="21"/>
          <w:vertAlign w:val="subscript"/>
          <w:lang w:val="en-AU"/>
        </w:rPr>
        <w:t xml:space="preserve">2 </w:t>
      </w:r>
      <w:r w:rsidR="00214A84" w:rsidRPr="008D57AD">
        <w:rPr>
          <w:sz w:val="21"/>
          <w:lang w:val="en-AU"/>
        </w:rPr>
        <w:t xml:space="preserve"> over</w:t>
      </w:r>
      <w:proofErr w:type="gramEnd"/>
      <w:r w:rsidR="00214A84" w:rsidRPr="008D57AD">
        <w:rPr>
          <w:sz w:val="21"/>
          <w:lang w:val="en-AU"/>
        </w:rPr>
        <w:t xml:space="preserve"> log body mass within an individual</w:t>
      </w:r>
      <w:r w:rsidR="000272F9" w:rsidRPr="008D57AD">
        <w:rPr>
          <w:sz w:val="21"/>
          <w:lang w:val="en-AU"/>
        </w:rPr>
        <w:t>.</w:t>
      </w:r>
    </w:p>
    <w:p w14:paraId="596FED92" w14:textId="77777777" w:rsidR="00444B65" w:rsidRDefault="00444B65" w:rsidP="00444B65">
      <w:pPr>
        <w:pStyle w:val="Heading1"/>
        <w:spacing w:line="360" w:lineRule="auto"/>
        <w:rPr>
          <w:ins w:id="305" w:author="fonti.kar@gmail.com" w:date="2018-11-14T16:31:00Z"/>
          <w:lang w:val="en-AU"/>
        </w:rPr>
      </w:pPr>
      <w:ins w:id="306" w:author="fonti.kar@gmail.com" w:date="2018-11-14T16:31:00Z">
        <w:r>
          <w:rPr>
            <w:lang w:val="en-AU"/>
          </w:rPr>
          <w:t>Discussion</w:t>
        </w:r>
      </w:ins>
    </w:p>
    <w:p w14:paraId="35F9D29B" w14:textId="0C3C68FA" w:rsidR="00444B65" w:rsidRDefault="00444B65" w:rsidP="00444B65">
      <w:pPr>
        <w:spacing w:line="360" w:lineRule="auto"/>
        <w:rPr>
          <w:ins w:id="307" w:author="Daniel Noble" w:date="2018-11-15T12:23:00Z"/>
          <w:lang w:val="en-AU"/>
        </w:rPr>
      </w:pPr>
      <w:r>
        <w:rPr>
          <w:lang w:val="en-AU"/>
        </w:rPr>
        <w:t>Our results show that metabolic rate</w:t>
      </w:r>
      <w:r w:rsidR="005B190A">
        <w:rPr>
          <w:lang w:val="en-AU"/>
        </w:rPr>
        <w:t>,</w:t>
      </w:r>
      <w:r>
        <w:rPr>
          <w:lang w:val="en-AU"/>
        </w:rPr>
        <w:t xml:space="preserve"> </w:t>
      </w:r>
      <w:r w:rsidR="005B190A">
        <w:rPr>
          <w:lang w:val="en-AU"/>
        </w:rPr>
        <w:t xml:space="preserve">and how it responds to the environment, </w:t>
      </w:r>
      <w:r>
        <w:rPr>
          <w:lang w:val="en-AU"/>
        </w:rPr>
        <w:t xml:space="preserve">consistently differs </w:t>
      </w:r>
      <w:r w:rsidR="005B190A">
        <w:rPr>
          <w:lang w:val="en-AU"/>
        </w:rPr>
        <w:t xml:space="preserve">across individuals </w:t>
      </w:r>
      <w:r>
        <w:rPr>
          <w:lang w:val="en-AU"/>
        </w:rPr>
        <w:t xml:space="preserve">over short and </w:t>
      </w:r>
      <w:proofErr w:type="gramStart"/>
      <w:r>
        <w:rPr>
          <w:lang w:val="en-AU"/>
        </w:rPr>
        <w:t xml:space="preserve">long </w:t>
      </w:r>
      <w:r w:rsidR="009D00B9">
        <w:rPr>
          <w:lang w:val="en-AU"/>
        </w:rPr>
        <w:t>time</w:t>
      </w:r>
      <w:proofErr w:type="gramEnd"/>
      <w:r>
        <w:rPr>
          <w:lang w:val="en-AU"/>
        </w:rPr>
        <w:t xml:space="preserve"> scales. </w:t>
      </w:r>
      <w:r w:rsidRPr="00AC75D4">
        <w:rPr>
          <w:lang w:val="en-AU"/>
        </w:rPr>
        <w:t>We demonstrate that, by not accounting for the hierarchical structure of population-level data (i.e., disassociating within and between-individual variance), mass-scaling exponents can be underestimated</w:t>
      </w:r>
      <w:r w:rsidR="00776AE8">
        <w:rPr>
          <w:lang w:val="en-AU"/>
        </w:rPr>
        <w:t xml:space="preserve"> and can change with temperature</w:t>
      </w:r>
      <w:r w:rsidRPr="003A54FB">
        <w:rPr>
          <w:lang w:val="en-AU"/>
        </w:rPr>
        <w:t>.</w:t>
      </w:r>
      <w:r>
        <w:rPr>
          <w:lang w:val="en-AU"/>
        </w:rPr>
        <w:t xml:space="preserve"> </w:t>
      </w:r>
      <w:r w:rsidR="00776AE8">
        <w:rPr>
          <w:lang w:val="en-AU"/>
        </w:rPr>
        <w:t>More specifically, w</w:t>
      </w:r>
      <w:r>
        <w:rPr>
          <w:lang w:val="en-AU"/>
        </w:rPr>
        <w:t>ithin-individual exponents can be significantly higher than among-individual exponents</w:t>
      </w:r>
      <w:r w:rsidR="002F2FB6">
        <w:rPr>
          <w:lang w:val="en-AU"/>
        </w:rPr>
        <w:t xml:space="preserve"> which suggests that an individual’s energy expenditure increases </w:t>
      </w:r>
      <w:r w:rsidR="00924B97">
        <w:rPr>
          <w:lang w:val="en-AU"/>
        </w:rPr>
        <w:t>disproportionately as</w:t>
      </w:r>
      <w:r w:rsidR="002F2FB6">
        <w:rPr>
          <w:lang w:val="en-AU"/>
        </w:rPr>
        <w:t xml:space="preserve"> body mass </w:t>
      </w:r>
      <w:r w:rsidR="00924B97">
        <w:rPr>
          <w:lang w:val="en-AU"/>
        </w:rPr>
        <w:t>increases</w:t>
      </w:r>
      <w:r w:rsidR="002F2FB6">
        <w:rPr>
          <w:lang w:val="en-AU"/>
        </w:rPr>
        <w:t>.</w:t>
      </w:r>
      <w:r>
        <w:rPr>
          <w:lang w:val="en-AU"/>
        </w:rPr>
        <w:t xml:space="preserve"> Metabolic rate was positively correlated across all </w:t>
      </w:r>
      <w:r w:rsidR="00924B97">
        <w:rPr>
          <w:lang w:val="en-AU"/>
        </w:rPr>
        <w:t>temperatures.</w:t>
      </w:r>
      <w:r>
        <w:rPr>
          <w:lang w:val="en-AU"/>
        </w:rPr>
        <w:t xml:space="preserve"> </w:t>
      </w:r>
      <w:r w:rsidR="00924B97">
        <w:rPr>
          <w:lang w:val="en-AU"/>
        </w:rPr>
        <w:t>H</w:t>
      </w:r>
      <w:r>
        <w:rPr>
          <w:lang w:val="en-AU"/>
        </w:rPr>
        <w:t>owever</w:t>
      </w:r>
      <w:r w:rsidR="00924B97">
        <w:rPr>
          <w:lang w:val="en-AU"/>
        </w:rPr>
        <w:t>,</w:t>
      </w:r>
      <w:r>
        <w:rPr>
          <w:lang w:val="en-AU"/>
        </w:rPr>
        <w:t xml:space="preserve"> the strength of these cross-temperature correlations </w:t>
      </w:r>
      <w:r w:rsidR="00924B97">
        <w:rPr>
          <w:lang w:val="en-AU"/>
        </w:rPr>
        <w:t>was</w:t>
      </w:r>
      <w:r>
        <w:rPr>
          <w:lang w:val="en-AU"/>
        </w:rPr>
        <w:t xml:space="preserve"> not uniform across all temperatures and differed between the </w:t>
      </w:r>
      <w:r w:rsidR="00FD463F">
        <w:rPr>
          <w:lang w:val="en-AU"/>
        </w:rPr>
        <w:t>character-state</w:t>
      </w:r>
      <w:r>
        <w:rPr>
          <w:lang w:val="en-AU"/>
        </w:rPr>
        <w:t xml:space="preserve"> and </w:t>
      </w:r>
      <w:r w:rsidR="00FD463F">
        <w:rPr>
          <w:lang w:val="en-AU"/>
        </w:rPr>
        <w:t>function-valued</w:t>
      </w:r>
      <w:r>
        <w:rPr>
          <w:lang w:val="en-AU"/>
        </w:rPr>
        <w:t xml:space="preserve"> approach.</w:t>
      </w:r>
      <w:r w:rsidR="009D54A2">
        <w:rPr>
          <w:lang w:val="en-AU"/>
        </w:rPr>
        <w:t xml:space="preserve"> Below we discuss </w:t>
      </w:r>
      <w:r w:rsidR="00AE0CDA">
        <w:rPr>
          <w:lang w:val="en-AU"/>
        </w:rPr>
        <w:t>the implications</w:t>
      </w:r>
      <w:r w:rsidR="00FD463F">
        <w:rPr>
          <w:lang w:val="en-AU"/>
        </w:rPr>
        <w:t xml:space="preserve"> of</w:t>
      </w:r>
      <w:r w:rsidR="00AE0CDA">
        <w:rPr>
          <w:lang w:val="en-AU"/>
        </w:rPr>
        <w:t xml:space="preserve"> </w:t>
      </w:r>
      <w:r w:rsidR="009D54A2">
        <w:rPr>
          <w:lang w:val="en-AU"/>
        </w:rPr>
        <w:t xml:space="preserve">our results </w:t>
      </w:r>
      <w:r w:rsidR="00FD463F">
        <w:rPr>
          <w:lang w:val="en-AU"/>
        </w:rPr>
        <w:t>on</w:t>
      </w:r>
      <w:r w:rsidR="009D54A2">
        <w:rPr>
          <w:lang w:val="en-AU"/>
        </w:rPr>
        <w:t xml:space="preserve"> understanding how plasticity may evolve and </w:t>
      </w:r>
      <w:r w:rsidR="005B190A">
        <w:rPr>
          <w:lang w:val="en-AU"/>
        </w:rPr>
        <w:t xml:space="preserve">how metabolic </w:t>
      </w:r>
      <w:r w:rsidR="00AE0CDA">
        <w:rPr>
          <w:lang w:val="en-AU"/>
        </w:rPr>
        <w:t xml:space="preserve">rate </w:t>
      </w:r>
      <w:r w:rsidR="005B190A">
        <w:rPr>
          <w:lang w:val="en-AU"/>
        </w:rPr>
        <w:t>scal</w:t>
      </w:r>
      <w:r w:rsidR="00AE0CDA">
        <w:rPr>
          <w:lang w:val="en-AU"/>
        </w:rPr>
        <w:t>es</w:t>
      </w:r>
      <w:r w:rsidR="005B190A">
        <w:rPr>
          <w:lang w:val="en-AU"/>
        </w:rPr>
        <w:t xml:space="preserve"> at different hierarchical levels.</w:t>
      </w:r>
      <w:r w:rsidR="009D54A2">
        <w:rPr>
          <w:lang w:val="en-AU"/>
        </w:rPr>
        <w:t xml:space="preserve"> </w:t>
      </w:r>
    </w:p>
    <w:p w14:paraId="43517940" w14:textId="77777777" w:rsidR="00CD7D6D" w:rsidRPr="006C3538" w:rsidRDefault="00CD7D6D" w:rsidP="00444B65">
      <w:pPr>
        <w:spacing w:line="360" w:lineRule="auto"/>
        <w:rPr>
          <w:ins w:id="308" w:author="fonti.kar@gmail.com" w:date="2018-11-14T16:31:00Z"/>
          <w:lang w:val="en-AU"/>
        </w:rPr>
      </w:pPr>
    </w:p>
    <w:p w14:paraId="4C11529C" w14:textId="77777777" w:rsidR="00444B65" w:rsidRDefault="00444B65" w:rsidP="00444B65">
      <w:pPr>
        <w:pStyle w:val="Heading2"/>
        <w:spacing w:line="360" w:lineRule="auto"/>
        <w:rPr>
          <w:lang w:val="en-AU"/>
        </w:rPr>
      </w:pPr>
      <w:commentRangeStart w:id="309"/>
      <w:ins w:id="310" w:author="fonti.kar@gmail.com" w:date="2018-11-14T16:31:00Z">
        <w:r>
          <w:rPr>
            <w:lang w:val="en-AU"/>
          </w:rPr>
          <w:t>Consistent variation in thermal reaction norms</w:t>
        </w:r>
      </w:ins>
      <w:commentRangeEnd w:id="309"/>
      <w:r w:rsidR="00631C80">
        <w:rPr>
          <w:rStyle w:val="CommentReference"/>
          <w:rFonts w:eastAsiaTheme="minorEastAsia" w:cstheme="minorBidi"/>
          <w:i w:val="0"/>
          <w:color w:val="auto"/>
          <w:lang w:val="en-AU"/>
        </w:rPr>
        <w:commentReference w:id="309"/>
      </w:r>
    </w:p>
    <w:p w14:paraId="1FA32AFF" w14:textId="2B5C82E6" w:rsidR="004C2DEB" w:rsidRDefault="00444B65" w:rsidP="00444B65">
      <w:pPr>
        <w:pStyle w:val="Thesisnormal"/>
        <w:spacing w:line="360" w:lineRule="auto"/>
        <w:rPr>
          <w:ins w:id="311" w:author="fonti.kar@gmail.com" w:date="2018-11-14T16:31:00Z"/>
        </w:rPr>
      </w:pPr>
      <w:r>
        <w:t>Consistent among-individual variation is a key prerequisite for any trait to evolve</w:t>
      </w:r>
      <w:r w:rsidR="00E4070F">
        <w:t xml:space="preserve"> and</w:t>
      </w:r>
      <w:r>
        <w:t xml:space="preserve"> </w:t>
      </w:r>
      <w:r w:rsidR="00E4070F">
        <w:t xml:space="preserve">sets the ‘upper limit of heritability’ </w:t>
      </w:r>
      <w:r>
        <w:t>because it is the raw material that natural selection acts on</w:t>
      </w:r>
      <w:r w:rsidR="00740CC8">
        <w:t xml:space="preserve"> </w:t>
      </w:r>
      <w:r w:rsidR="00740CC8">
        <w:t xml:space="preserve">(Falcon and Mackay 1996, see </w:t>
      </w:r>
      <w:proofErr w:type="spellStart"/>
      <w:r w:rsidR="00740CC8">
        <w:t>Dohm</w:t>
      </w:r>
      <w:proofErr w:type="spellEnd"/>
      <w:r w:rsidR="00740CC8">
        <w:t xml:space="preserve"> 2002 for exceptions)</w:t>
      </w:r>
      <w:r>
        <w:t xml:space="preserve">. Our findings show that </w:t>
      </w:r>
      <w:r w:rsidR="00740CC8">
        <w:t xml:space="preserve">metabolic plasticity (i.e., the slope of </w:t>
      </w:r>
      <w:r w:rsidR="00CD7D6D">
        <w:t>metabolic</w:t>
      </w:r>
      <w:r w:rsidR="00740CC8">
        <w:t xml:space="preserve"> reaction norms)</w:t>
      </w:r>
      <w:r>
        <w:t xml:space="preserve"> was significantly repeatable</w:t>
      </w:r>
      <w:r w:rsidR="00740CC8">
        <w:t xml:space="preserve"> over </w:t>
      </w:r>
      <w:r w:rsidR="00392874">
        <w:t>time</w:t>
      </w:r>
      <w:r w:rsidR="00740CC8">
        <w:t xml:space="preserve">. </w:t>
      </w:r>
      <w:r w:rsidR="00BA6676">
        <w:t>R</w:t>
      </w:r>
      <w:r w:rsidR="00CD7D6D">
        <w:t xml:space="preserve">epeatability of metabolic rate increased as a function of temperature owing to the </w:t>
      </w:r>
      <w:r w:rsidR="00CD7D6D">
        <w:t xml:space="preserve">changes in </w:t>
      </w:r>
      <w:r w:rsidR="00F91DE5">
        <w:t xml:space="preserve">the </w:t>
      </w:r>
      <w:r w:rsidR="00CD7D6D">
        <w:t>relative contributions</w:t>
      </w:r>
      <w:r w:rsidR="00CD7D6D">
        <w:t xml:space="preserve"> of among- and within- individual variance components.</w:t>
      </w:r>
      <w:r w:rsidR="00CD7D6D" w:rsidRPr="00CD7D6D">
        <w:t xml:space="preserve"> </w:t>
      </w:r>
      <w:r w:rsidR="00BA6676">
        <w:t>Interestingly, v</w:t>
      </w:r>
      <w:r w:rsidR="00FC0C03">
        <w:t>ariation</w:t>
      </w:r>
      <w:r w:rsidR="00CD7D6D">
        <w:t xml:space="preserve"> among individuals </w:t>
      </w:r>
      <w:r w:rsidR="00BA6676">
        <w:t>moderately increased with</w:t>
      </w:r>
      <w:r w:rsidR="00CD7D6D">
        <w:t xml:space="preserve"> temperature, but individua</w:t>
      </w:r>
      <w:r w:rsidR="005469E3">
        <w:t>l</w:t>
      </w:r>
      <w:r w:rsidR="00CD7D6D">
        <w:t xml:space="preserve"> metabolic rate was also more predictable relative to their own responses</w:t>
      </w:r>
      <w:r w:rsidR="00FC0C03">
        <w:t xml:space="preserve">. </w:t>
      </w:r>
      <w:r w:rsidR="00244EB1">
        <w:t>ma</w:t>
      </w:r>
      <w:r w:rsidR="00205178">
        <w:t xml:space="preserve">y have </w:t>
      </w:r>
      <w:r w:rsidR="00A06AC1">
        <w:t>reached</w:t>
      </w:r>
      <w:proofErr w:type="spellStart"/>
      <w:r w:rsidR="00A06AC1">
        <w:t xml:space="preserve"> </w:t>
      </w:r>
      <w:proofErr w:type="spellEnd"/>
      <w:r w:rsidR="00A06AC1">
        <w:t>their</w:t>
      </w:r>
      <w:r w:rsidR="002711B4">
        <w:t xml:space="preserve"> physiological </w:t>
      </w:r>
      <w:r w:rsidR="00205178">
        <w:t>‘ceiling’</w:t>
      </w:r>
      <w:r w:rsidR="002711B4">
        <w:t xml:space="preserve"> </w:t>
      </w:r>
      <w:r w:rsidR="000E54C0">
        <w:t>at high temperatures</w:t>
      </w:r>
      <w:r w:rsidR="001B3ECD">
        <w:t xml:space="preserve"> and was therefore respiring more predictably</w:t>
      </w:r>
      <w:r w:rsidR="00205178">
        <w:t>. H</w:t>
      </w:r>
      <w:r w:rsidR="00BD1F2D">
        <w:t>owever</w:t>
      </w:r>
      <w:r w:rsidR="00A06AC1">
        <w:t>,</w:t>
      </w:r>
      <w:r w:rsidR="00BD1F2D">
        <w:t xml:space="preserve"> this is unlikely </w:t>
      </w:r>
      <w:r w:rsidR="001B3ECD">
        <w:t xml:space="preserve">the case </w:t>
      </w:r>
      <w:r w:rsidR="00BD1F2D">
        <w:t xml:space="preserve">as we were </w:t>
      </w:r>
      <w:r w:rsidR="00205178">
        <w:t>not measuring maximal metabolic rate</w:t>
      </w:r>
      <w:r w:rsidR="009173C3">
        <w:t xml:space="preserve"> (</w:t>
      </w:r>
      <w:r w:rsidR="008E472F">
        <w:t>Biro et al 2018</w:t>
      </w:r>
      <w:r w:rsidR="009173C3">
        <w:t>)</w:t>
      </w:r>
      <w:r w:rsidR="00205178">
        <w:t xml:space="preserve">. Instead, </w:t>
      </w:r>
      <w:r w:rsidR="00D154A0">
        <w:t>catabolic and anabolic</w:t>
      </w:r>
      <w:r w:rsidR="008E472F">
        <w:t xml:space="preserve"> </w:t>
      </w:r>
      <w:r w:rsidR="00582FF3">
        <w:t xml:space="preserve">processes </w:t>
      </w:r>
      <w:r w:rsidR="00205178">
        <w:t>may</w:t>
      </w:r>
      <w:r w:rsidR="008E472F">
        <w:t xml:space="preserve"> </w:t>
      </w:r>
      <w:r w:rsidR="00205178">
        <w:t>be</w:t>
      </w:r>
      <w:r w:rsidR="00D154A0">
        <w:t xml:space="preserve"> at </w:t>
      </w:r>
      <w:r w:rsidR="00D154A0">
        <w:t xml:space="preserve">equilibrium </w:t>
      </w:r>
      <w:r w:rsidR="008E472F">
        <w:t xml:space="preserve">at </w:t>
      </w:r>
      <w:r w:rsidR="001B3ECD">
        <w:t xml:space="preserve">warmer temperature </w:t>
      </w:r>
      <w:r w:rsidR="00D154A0">
        <w:t>which could promote consistency within individuals</w:t>
      </w:r>
      <w:r w:rsidR="00205178">
        <w:t xml:space="preserve"> (</w:t>
      </w:r>
      <w:proofErr w:type="spellStart"/>
      <w:r w:rsidR="00D154A0">
        <w:t>Somero</w:t>
      </w:r>
      <w:proofErr w:type="spellEnd"/>
      <w:r w:rsidR="00D154A0">
        <w:t xml:space="preserve"> 1978</w:t>
      </w:r>
      <w:r w:rsidR="00205178">
        <w:t>).</w:t>
      </w:r>
      <w:r w:rsidR="008E472F">
        <w:t xml:space="preserve"> </w:t>
      </w:r>
      <w:proofErr w:type="spellStart"/>
      <w:r w:rsidR="008E472F">
        <w:t xml:space="preserve">In </w:t>
      </w:r>
      <w:r w:rsidR="001B3ECD">
        <w:t>deed</w:t>
      </w:r>
      <w:proofErr w:type="spellEnd"/>
      <w:r w:rsidR="008E472F">
        <w:t xml:space="preserve">, 32ºC is </w:t>
      </w:r>
      <w:r w:rsidR="001B3ECD">
        <w:t xml:space="preserve">well </w:t>
      </w:r>
      <w:r w:rsidR="008E472F">
        <w:t xml:space="preserve">within the range of preferred temperatures of this species </w:t>
      </w:r>
      <w:r w:rsidR="00D154A0">
        <w:t>where biochemical activities</w:t>
      </w:r>
      <w:r w:rsidR="001B3ECD">
        <w:t xml:space="preserve"> such as metabolic enzymes</w:t>
      </w:r>
      <w:r w:rsidR="00D154A0">
        <w:t xml:space="preserve"> </w:t>
      </w:r>
      <w:proofErr w:type="gramStart"/>
      <w:r w:rsidR="00D154A0">
        <w:t>is</w:t>
      </w:r>
      <w:proofErr w:type="gramEnd"/>
      <w:r w:rsidR="00D154A0">
        <w:t xml:space="preserve"> likely to be </w:t>
      </w:r>
      <w:r w:rsidR="001B3ECD">
        <w:t xml:space="preserve">operating </w:t>
      </w:r>
      <w:r w:rsidR="00D154A0">
        <w:t>optimal</w:t>
      </w:r>
      <w:r w:rsidR="001B3ECD">
        <w:t>ly</w:t>
      </w:r>
      <w:r w:rsidR="00D154A0">
        <w:t xml:space="preserve"> </w:t>
      </w:r>
      <w:r w:rsidR="008E472F">
        <w:t xml:space="preserve">(meta digitise white paper, </w:t>
      </w:r>
      <w:r w:rsidR="008E472F">
        <w:rPr>
          <w:rFonts w:eastAsiaTheme="minorHAnsi"/>
          <w:lang w:val="en-US"/>
        </w:rPr>
        <w:t>{Goulet:2016dt, Merritt:2013cb}</w:t>
      </w:r>
      <w:r w:rsidR="008E472F">
        <w:t xml:space="preserve">). </w:t>
      </w:r>
      <w:r w:rsidR="001F5DC2">
        <w:t xml:space="preserve">The compounded effect of high among-individual and low within-individual variation in hot environments </w:t>
      </w:r>
      <w:r w:rsidR="001F5DC2">
        <w:t>may</w:t>
      </w:r>
      <w:r w:rsidR="001F5DC2">
        <w:t xml:space="preserve"> mean that</w:t>
      </w:r>
      <w:r w:rsidR="001F5DC2">
        <w:t>,</w:t>
      </w:r>
      <w:r w:rsidR="001F5DC2">
        <w:t xml:space="preserve"> not only is there a greater opportunity for selection in hot thermal environments</w:t>
      </w:r>
      <w:r w:rsidR="001F5DC2">
        <w:t>,</w:t>
      </w:r>
      <w:r w:rsidR="001F5DC2">
        <w:t xml:space="preserve"> but selection </w:t>
      </w:r>
      <w:r w:rsidR="001F5DC2">
        <w:lastRenderedPageBreak/>
        <w:t xml:space="preserve">can operate more </w:t>
      </w:r>
      <w:r w:rsidR="00582FF3">
        <w:t>effectively</w:t>
      </w:r>
      <w:r w:rsidR="001F5DC2">
        <w:t xml:space="preserve"> (</w:t>
      </w:r>
      <w:proofErr w:type="spellStart"/>
      <w:r w:rsidR="001F5DC2">
        <w:t>Cleasby</w:t>
      </w:r>
      <w:proofErr w:type="spellEnd"/>
      <w:r w:rsidR="001F5DC2">
        <w:t xml:space="preserve"> and Nakagawa, 2014</w:t>
      </w:r>
      <w:r w:rsidR="001F5DC2">
        <w:t xml:space="preserve">, </w:t>
      </w:r>
      <w:proofErr w:type="spellStart"/>
      <w:r w:rsidR="001F5DC2">
        <w:t>Janicke</w:t>
      </w:r>
      <w:proofErr w:type="spellEnd"/>
      <w:r w:rsidR="001F5DC2">
        <w:t xml:space="preserve"> et al 2016).</w:t>
      </w:r>
      <w:r w:rsidR="00330F48">
        <w:t xml:space="preserve"> This may</w:t>
      </w:r>
      <w:r w:rsidR="00814BCC">
        <w:t xml:space="preserve"> facilit</w:t>
      </w:r>
      <w:r w:rsidR="001F5DC2">
        <w:t>at</w:t>
      </w:r>
      <w:r w:rsidR="00330F48">
        <w:t>e</w:t>
      </w:r>
      <w:r w:rsidR="001F5DC2">
        <w:t xml:space="preserve"> </w:t>
      </w:r>
      <w:r w:rsidR="00814BCC">
        <w:t xml:space="preserve">adaptive evolutionary change in the population </w:t>
      </w:r>
      <w:r w:rsidR="001F5DC2">
        <w:t xml:space="preserve">metabolic </w:t>
      </w:r>
      <w:r w:rsidR="00814BCC">
        <w:t>reaction norm</w:t>
      </w:r>
      <w:r w:rsidR="00330F48">
        <w:t xml:space="preserve">, particularly in </w:t>
      </w:r>
      <w:r w:rsidR="00582FF3">
        <w:t>thermal environments</w:t>
      </w:r>
      <w:r w:rsidR="00330F48">
        <w:t xml:space="preserve"> that are novel to the population</w:t>
      </w:r>
      <w:r w:rsidR="00330F48">
        <w:rPr>
          <w:rFonts w:eastAsiaTheme="minorHAnsi"/>
          <w:lang w:val="en-US"/>
        </w:rPr>
        <w:t xml:space="preserve"> </w:t>
      </w:r>
      <w:r w:rsidR="00814BCC">
        <w:rPr>
          <w:rFonts w:eastAsiaTheme="minorHAnsi"/>
          <w:lang w:val="en-US"/>
        </w:rPr>
        <w:t>{Ghalambor:2007bc}</w:t>
      </w:r>
      <w:r w:rsidR="00814BCC">
        <w:t xml:space="preserve">. </w:t>
      </w:r>
      <w:r w:rsidR="00303AD5">
        <w:rPr>
          <w:shd w:val="clear" w:color="auto" w:fill="FFFFFF"/>
        </w:rPr>
        <w:t xml:space="preserve">Future work should elucidate </w:t>
      </w:r>
      <w:r w:rsidR="00303AD5">
        <w:t>the mechanisms that impacts predictability in physiological traits would be invaluable.</w:t>
      </w:r>
    </w:p>
    <w:p w14:paraId="07F7D38D" w14:textId="45105541" w:rsidR="00444B65" w:rsidRDefault="00444B65" w:rsidP="00444B65">
      <w:pPr>
        <w:pStyle w:val="Heading2"/>
        <w:spacing w:line="360" w:lineRule="auto"/>
        <w:rPr>
          <w:ins w:id="312" w:author="fonti.kar@gmail.com" w:date="2018-11-14T16:31:00Z"/>
          <w:lang w:val="en-AU"/>
        </w:rPr>
      </w:pPr>
      <w:ins w:id="313" w:author="fonti.kar@gmail.com" w:date="2018-11-14T16:31:00Z">
        <w:r>
          <w:rPr>
            <w:lang w:val="en-AU"/>
          </w:rPr>
          <w:t>Cross-temperature correlations of metabolic rate</w:t>
        </w:r>
      </w:ins>
      <w:ins w:id="314" w:author="Daniel Noble" w:date="2018-11-15T13:04:00Z">
        <w:r w:rsidR="00080ACB">
          <w:rPr>
            <w:lang w:val="en-AU"/>
          </w:rPr>
          <w:t xml:space="preserve">: </w:t>
        </w:r>
      </w:ins>
      <w:ins w:id="315" w:author="Daniel Noble" w:date="2018-11-15T13:05:00Z">
        <w:r w:rsidR="00080ACB">
          <w:rPr>
            <w:lang w:val="en-AU"/>
          </w:rPr>
          <w:t>Implications of different modelling approac</w:t>
        </w:r>
        <w:r w:rsidR="000600BF">
          <w:rPr>
            <w:lang w:val="en-AU"/>
          </w:rPr>
          <w:t>h</w:t>
        </w:r>
        <w:r w:rsidR="00080ACB">
          <w:rPr>
            <w:lang w:val="en-AU"/>
          </w:rPr>
          <w:t>es</w:t>
        </w:r>
        <w:r w:rsidR="000600BF">
          <w:rPr>
            <w:lang w:val="en-AU"/>
          </w:rPr>
          <w:t xml:space="preserve"> for understanding metabolic plasticity</w:t>
        </w:r>
      </w:ins>
    </w:p>
    <w:p w14:paraId="6D5738E9" w14:textId="7D2204F5" w:rsidR="00BB287C" w:rsidRPr="000F5C23" w:rsidRDefault="00444B65" w:rsidP="000F5C23">
      <w:pPr>
        <w:pStyle w:val="Thesisnormal"/>
        <w:spacing w:line="360" w:lineRule="auto"/>
        <w:rPr>
          <w:ins w:id="316" w:author="Daniel Noble" w:date="2018-11-15T12:42:00Z"/>
        </w:rPr>
      </w:pPr>
      <w:r w:rsidRPr="000F5C23">
        <w:t>Metabolic rate was positively correlated across all temperatures at both the within- and among-individual level. This suggests that</w:t>
      </w:r>
      <w:r w:rsidR="00997045" w:rsidRPr="000F5C23">
        <w:t>,</w:t>
      </w:r>
      <w:r w:rsidRPr="000F5C23">
        <w:t xml:space="preserve"> while individuals differ in their </w:t>
      </w:r>
      <w:r w:rsidR="00873249" w:rsidRPr="000F5C23">
        <w:t>plastic responses</w:t>
      </w:r>
      <w:r w:rsidRPr="000F5C23">
        <w:t xml:space="preserve">, their rank order in metabolic rate </w:t>
      </w:r>
      <w:r w:rsidR="00997045" w:rsidRPr="000F5C23">
        <w:t>is</w:t>
      </w:r>
      <w:r w:rsidRPr="000F5C23">
        <w:t xml:space="preserve"> maintained across different thermal environments. </w:t>
      </w:r>
      <w:r w:rsidR="0065475E" w:rsidRPr="000F5C23">
        <w:t xml:space="preserve">This result is contrary to the idea of </w:t>
      </w:r>
      <w:r w:rsidR="00FC0C03" w:rsidRPr="000F5C23">
        <w:t xml:space="preserve">individuals can </w:t>
      </w:r>
      <w:r w:rsidR="0065475E" w:rsidRPr="000F5C23">
        <w:t>trade-o</w:t>
      </w:r>
      <w:r w:rsidR="00FC0C03" w:rsidRPr="000F5C23">
        <w:t xml:space="preserve">ff between better functioning at one temperature at a cost of function at another temperature as seen in </w:t>
      </w:r>
      <w:r w:rsidR="000F5C23" w:rsidRPr="000F5C23">
        <w:t xml:space="preserve">killifish </w:t>
      </w:r>
      <w:r w:rsidR="000F5C23" w:rsidRPr="000F5C23">
        <w:t>(</w:t>
      </w:r>
      <w:proofErr w:type="spellStart"/>
      <w:r w:rsidR="000F5C23" w:rsidRPr="003D589E">
        <w:rPr>
          <w:i/>
        </w:rPr>
        <w:t>Fundulus</w:t>
      </w:r>
      <w:proofErr w:type="spellEnd"/>
      <w:r w:rsidR="000F5C23" w:rsidRPr="003D589E">
        <w:rPr>
          <w:i/>
        </w:rPr>
        <w:t xml:space="preserve"> </w:t>
      </w:r>
      <w:proofErr w:type="spellStart"/>
      <w:r w:rsidR="000F5C23" w:rsidRPr="003D589E">
        <w:rPr>
          <w:i/>
        </w:rPr>
        <w:t>heteroclitus</w:t>
      </w:r>
      <w:proofErr w:type="spellEnd"/>
      <w:r w:rsidR="000F5C23" w:rsidRPr="000F5C23">
        <w:t>)</w:t>
      </w:r>
      <w:r w:rsidR="000F5C23" w:rsidRPr="000F5C23">
        <w:t xml:space="preserve"> where</w:t>
      </w:r>
      <w:r w:rsidR="000F5C23" w:rsidRPr="000F5C23">
        <w:t xml:space="preserve"> </w:t>
      </w:r>
      <w:r w:rsidR="000F5C23" w:rsidRPr="000F5C23">
        <w:t xml:space="preserve">there are hot and cold temperature specialists for swimming endurance within a population </w:t>
      </w:r>
      <w:r w:rsidR="00FC0C03" w:rsidRPr="000F5C23">
        <w:t>(</w:t>
      </w:r>
      <w:r w:rsidR="003D589E">
        <w:rPr>
          <w:rFonts w:eastAsiaTheme="minorHAnsi"/>
          <w:lang w:val="en-US"/>
        </w:rPr>
        <w:t>{Powers:1998fv}</w:t>
      </w:r>
      <w:r w:rsidR="003D589E">
        <w:fldChar w:fldCharType="begin"/>
      </w:r>
      <w:r w:rsidR="003D589E">
        <w:instrText xml:space="preserve"> ADDIN PAPERS2_CITATIONS &lt;citation&gt;&lt;priority&gt;0&lt;/priority&gt;&lt;uuid&gt;C006CF07-65E2-4F3B-B5F0-846DDF3EA11F&lt;/uuid&gt;&lt;publications&gt;&lt;publication&gt;&lt;subtype&gt;400&lt;/subtype&gt;&lt;publisher&gt;John Wiley &amp;amp; Sons, Ltd&lt;/publisher&gt;&lt;title&gt;Evolutionary adaptations of gene structure and expression in natural populations in relation to a changing environment: A multidisciplinary approach to address the million‐year saga of a small fish&lt;/title&gt;&lt;url&gt;https://onlinelibrary-wiley-com.wwwproxy1.library.unsw.edu.au/doi/full/10.1002/%28SICI%291097-010X%28199809/10%29282%3A1/2%3C71%3A%3AAID-JEZ11%3E3.0.CO%3B2-J&lt;/url&gt;&lt;volume&gt;282&lt;/volume&gt;&lt;publication_date&gt;99199809011200000000222000&lt;/publication_date&gt;&lt;uuid&gt;1CC8AEAF-D49C-4AFB-B7C3-E1F34C393B11&lt;/uuid&gt;&lt;type&gt;400&lt;/type&gt;&lt;number&gt;1‐2&lt;/number&gt;&lt;doi&gt;10.1002/(SICI)1097-010X(199809/10)282:1/2&amp;lt;71::AID-JEZ11&amp;gt;3.0.CO;2-J&lt;/doi&gt;&lt;startpage&gt;71&lt;/startpage&gt;&lt;endpage&gt;94&lt;/endpage&gt;&lt;bundle&gt;&lt;publication&gt;&lt;title&gt;Journal of Experimental Zoology&lt;/title&gt;&lt;uuid&gt;0C4BD4A2-1A98-48A7-AC94-408476FFF2E0&lt;/uuid&gt;&lt;subtype&gt;-100&lt;/subtype&gt;&lt;publisher&gt;John Wiley &amp;amp; Sons, Ltd&lt;/publisher&gt;&lt;type&gt;-100&lt;/type&gt;&lt;/publication&gt;&lt;/bundle&gt;&lt;authors&gt;&lt;author&gt;&lt;lastName&gt;Powers&lt;/lastName&gt;&lt;firstName&gt;Dennis&lt;/firstName&gt;&lt;middleNames&gt;A&lt;/middleNames&gt;&lt;/author&gt;&lt;author&gt;&lt;lastName&gt;Schulte&lt;/lastName&gt;&lt;firstName&gt;Patricia&lt;/firstName&gt;&lt;middleNames&gt;M&lt;/middleNames&gt;&lt;/author&gt;&lt;/authors&gt;&lt;/publication&gt;&lt;/publications&gt;&lt;cites&gt;&lt;/cites&gt;&lt;/citation&gt;</w:instrText>
      </w:r>
      <w:r w:rsidR="003D589E">
        <w:fldChar w:fldCharType="separate"/>
      </w:r>
      <w:r w:rsidR="003D589E">
        <w:fldChar w:fldCharType="end"/>
      </w:r>
      <w:r w:rsidR="000F5C23">
        <w:rPr>
          <w:rFonts w:eastAsiaTheme="minorHAnsi"/>
          <w:lang w:val="en-US"/>
        </w:rPr>
        <w:t>{AngillettaJr:2003cp}</w:t>
      </w:r>
      <w:r w:rsidR="000F5C23">
        <w:fldChar w:fldCharType="begin"/>
      </w:r>
      <w:r w:rsidR="000F5C23">
        <w:instrText xml:space="preserve"> ADDIN PAPERS2_CITATIONS &lt;citation&gt;&lt;priority&gt;0&lt;/priority&gt;&lt;uuid&gt;569CF0A2-8137-4C3F-B0F6-E1A63A0A6025&lt;/uuid&gt;&lt;publications&gt;&lt;publication&gt;&lt;subtype&gt;400&lt;/subtype&gt;&lt;title&gt;Tradeoffs and the evolution of thermal reaction norms&lt;/title&gt;&lt;url&gt;http://linkinghub.elsevier.com/retrieve/pii/S0169534703000879&lt;/url&gt;&lt;volume&gt;18&lt;/volume&gt;&lt;publication_date&gt;99200305001200000000220000&lt;/publication_date&gt;&lt;uuid&gt;DD290822-A7B2-4D24-B858-0945ADE1DB29&lt;/uuid&gt;&lt;type&gt;400&lt;/type&gt;&lt;number&gt;5&lt;/number&gt;&lt;citekey&gt;AngillettaJr:2003cp&lt;/citekey&gt;&lt;doi&gt;10.1016/S0169-5347(03)00087-9&lt;/doi&gt;&lt;institution&gt;Indiana State University, Terre Haute, United States&lt;/institution&gt;&lt;startpage&gt;234&lt;/startpage&gt;&lt;endpage&gt;240&lt;/endpage&gt;&lt;bundle&gt;&lt;publication&gt;&lt;title&gt;Trends Ecol Evol&lt;/title&gt;&lt;uuid&gt;CED23B2E-4527-4C7B-A582-D44C89ECE14D&lt;/uuid&gt;&lt;subtype&gt;-100&lt;/subtype&gt;&lt;publisher&gt;Elsevier Ltd&lt;/publisher&gt;&lt;type&gt;-100&lt;/type&gt;&lt;/publication&gt;&lt;/bundle&gt;&lt;authors&gt;&lt;author&gt;&lt;lastName&gt;Angilletta&lt;/lastName&gt;&lt;firstName&gt;Michael&lt;/firstName&gt;&lt;middleNames&gt;J&lt;/middleNames&gt;&lt;suffix&gt;Jr&lt;/suffix&gt;&lt;/author&gt;&lt;author&gt;&lt;lastName&gt;Wilson&lt;/lastName&gt;&lt;firstName&gt;Robbie&lt;/firstName&gt;&lt;middleNames&gt;S&lt;/middleNames&gt;&lt;/author&gt;&lt;author&gt;&lt;lastName&gt;Navas&lt;/lastName&gt;&lt;firstName&gt;Carlos&lt;/firstName&gt;&lt;middleNames&gt;A&lt;/middleNames&gt;&lt;/author&gt;&lt;author&gt;&lt;lastName&gt;James&lt;/lastName&gt;&lt;firstName&gt;Rob&lt;/firstName&gt;&lt;middleNames&gt;S&lt;/middleNames&gt;&lt;/author&gt;&lt;/authors&gt;&lt;/publication&gt;&lt;/publications&gt;&lt;cites&gt;&lt;/cites&gt;&lt;/citation&gt;</w:instrText>
      </w:r>
      <w:r w:rsidR="000F5C23">
        <w:fldChar w:fldCharType="separate"/>
      </w:r>
      <w:r w:rsidR="000F5C23">
        <w:fldChar w:fldCharType="end"/>
      </w:r>
      <w:r w:rsidR="00FC0C03" w:rsidRPr="000F5C23">
        <w:t>). Moreover, c</w:t>
      </w:r>
      <w:r w:rsidRPr="000F5C23">
        <w:t xml:space="preserve">onsistent individual differences in metabolic rate </w:t>
      </w:r>
      <w:r w:rsidR="003F645B" w:rsidRPr="000F5C23">
        <w:t>in</w:t>
      </w:r>
      <w:r w:rsidR="003F645B" w:rsidRPr="000F5C23">
        <w:t>dependent of the environment</w:t>
      </w:r>
      <w:r w:rsidRPr="000F5C23">
        <w:t xml:space="preserve"> can drive different ‘paces-of-life’</w:t>
      </w:r>
      <w:r w:rsidR="00997045" w:rsidRPr="000F5C23">
        <w:t xml:space="preserve"> that are hypothesised to lead to consistent differences in suites of traits </w:t>
      </w:r>
      <w:r w:rsidRPr="000F5C23">
        <w:t xml:space="preserve">(Biro &amp; Stamps, 2010; </w:t>
      </w:r>
      <w:proofErr w:type="spellStart"/>
      <w:r w:rsidRPr="000F5C23">
        <w:t>Careau</w:t>
      </w:r>
      <w:proofErr w:type="spellEnd"/>
      <w:r w:rsidRPr="000F5C23">
        <w:t xml:space="preserve"> et al 2008). For example, trade-offs between energy availability, reproduction and longevity can favour ‘proactive’ individuals with a high metabolic rate, active and bold personalities, that reproduce earlier at the cost of a shorter lifespan (</w:t>
      </w:r>
      <w:r w:rsidRPr="000F5C23">
        <w:fldChar w:fldCharType="begin"/>
      </w:r>
      <w:r w:rsidR="000F5C23">
        <w:instrText xml:space="preserve"> ADDIN PAPERS2_CITATIONS &lt;citation&gt;&lt;priority&gt;0&lt;/priority&gt;&lt;uuid&gt;65849E47-8A94-48EE-B0D5-1D8501CC190F&lt;/uuid&gt;&lt;publications&gt;&lt;publication&gt;&lt;subtype&gt;400&lt;/subtype&gt;&lt;title&gt;Personality and the emergence of the pace-of-life syndrome concept at the population level&lt;/title&gt;&lt;url&gt;http://rstb.royalsocietypublishing.org/cgi/doi/10.1098/rstb.2010.0208&lt;/url&gt;&lt;volume&gt;365&lt;/volume&gt;&lt;publication_date&gt;992010000012000000002100002010-12-27&lt;/publication_date&gt;&lt;uuid&gt;BD396495-724C-464C-9C76-C78E57052289&lt;/uuid&gt;&lt;type&gt;400&lt;/type&gt;&lt;number&gt;1560&lt;/number&gt;&lt;citekey&gt;Reale:2010ef&lt;/citekey&gt;&lt;subtitle&gt;Philosophical Transactions of the Royal Society of London B: Biological Sciences&lt;/subtitle&gt;&lt;doi&gt;10.1098/rstb.2010.0208&lt;/doi&gt;&lt;startpage&gt;4051&lt;/startpage&gt;&lt;endpage&gt;4063&lt;/endpage&gt;&lt;bundle&gt;&lt;publication&gt;&lt;title&gt;Philosophical Transactions of the Royal Society of London B: Biological Sciences&lt;/title&gt;&lt;uuid&gt;C31F4E0E-3231-4D5C-A2C2-B35DDF149FFC&lt;/uuid&gt;&lt;subtype&gt;-100&lt;/subtype&gt;&lt;type&gt;-100&lt;/type&gt;&lt;/publication&gt;&lt;/bundle&gt;&lt;authors&gt;&lt;author&gt;&lt;lastName&gt;Réale&lt;/lastName&gt;&lt;firstName&gt;Denis&lt;/firstName&gt;&lt;/author&gt;&lt;author&gt;&lt;lastName&gt;Garant&lt;/lastName&gt;&lt;firstName&gt;Dany&lt;/firstName&gt;&lt;/author&gt;&lt;author&gt;&lt;lastName&gt;Humphries&lt;/lastName&gt;&lt;firstName&gt;Murray&lt;/firstName&gt;&lt;middleNames&gt;M&lt;/middleNames&gt;&lt;/author&gt;&lt;author&gt;&lt;lastName&gt;Bergeron&lt;/lastName&gt;&lt;firstName&gt;Patrick&lt;/firstName&gt;&lt;/author&gt;&lt;author&gt;&lt;lastName&gt;Careau&lt;/lastName&gt;&lt;firstName&gt;Vincent&lt;/firstName&gt;&lt;/author&gt;&lt;author&gt;&lt;lastName&gt;Montiglio&lt;/lastName&gt;&lt;firstName&gt;Pierre-Olivier&lt;/firstName&gt;&lt;/author&gt;&lt;/authors&gt;&lt;/publication&gt;&lt;/publications&gt;&lt;cites&gt;&lt;/cites&gt;&lt;/citation&gt;</w:instrText>
      </w:r>
      <w:r w:rsidRPr="000F5C23">
        <w:fldChar w:fldCharType="separate"/>
      </w:r>
      <w:r w:rsidRPr="000F5C23">
        <w:t>{Reale:2010ef}</w:t>
      </w:r>
      <w:r w:rsidRPr="000F5C23">
        <w:fldChar w:fldCharType="end"/>
      </w:r>
      <w:r w:rsidRPr="000F5C23">
        <w:t xml:space="preserve">). </w:t>
      </w:r>
    </w:p>
    <w:p w14:paraId="432597F2" w14:textId="2B57DCD9" w:rsidR="0076784C" w:rsidRPr="00EC13E0" w:rsidRDefault="00110317" w:rsidP="00BA03BF">
      <w:pPr>
        <w:spacing w:line="360" w:lineRule="auto"/>
        <w:ind w:firstLine="720"/>
        <w:rPr>
          <w:ins w:id="317" w:author="fonti.kar@gmail.com" w:date="2018-11-14T16:31:00Z"/>
        </w:rPr>
      </w:pPr>
      <w:r>
        <w:t>Assuming p</w:t>
      </w:r>
      <w:r>
        <w:t xml:space="preserve">henotypic correlations </w:t>
      </w:r>
      <w:r>
        <w:t>are congruent with</w:t>
      </w:r>
      <w:r>
        <w:t xml:space="preserve"> underlying genetic correlations (</w:t>
      </w:r>
      <w:r>
        <w:rPr>
          <w:rFonts w:eastAsiaTheme="minorHAnsi"/>
          <w:lang w:val="en-US"/>
        </w:rPr>
        <w:t>{Roff:2017gu, Roff:1995kt}</w:t>
      </w:r>
      <w:r>
        <w:t>)</w:t>
      </w:r>
      <w:r>
        <w:t xml:space="preserve">, </w:t>
      </w:r>
      <w:r w:rsidR="00FF22D6">
        <w:t xml:space="preserve">correlations between reaction norm attributes </w:t>
      </w:r>
      <w:r w:rsidR="00272034">
        <w:t>can have</w:t>
      </w:r>
      <w:r w:rsidR="00BB287C">
        <w:t xml:space="preserve"> important </w:t>
      </w:r>
      <w:r w:rsidR="00766A09">
        <w:t xml:space="preserve">evolutionary </w:t>
      </w:r>
      <w:r w:rsidR="00BB287C">
        <w:t>implication</w:t>
      </w:r>
      <w:r w:rsidR="00BB287C">
        <w:t>s</w:t>
      </w:r>
      <w:r w:rsidR="00BB287C">
        <w:t xml:space="preserve"> </w:t>
      </w:r>
      <w:r w:rsidR="00BB287C">
        <w:t xml:space="preserve">in understanding constraints </w:t>
      </w:r>
      <w:r w:rsidR="00BB287C">
        <w:t>on</w:t>
      </w:r>
      <w:r w:rsidR="00BB287C">
        <w:t xml:space="preserve"> the evolution of </w:t>
      </w:r>
      <w:r w:rsidR="00BB287C">
        <w:t>metabolic plasticity</w:t>
      </w:r>
      <w:r w:rsidR="00BB287C">
        <w:t xml:space="preserve">. </w:t>
      </w:r>
      <w:r w:rsidR="00FF22D6">
        <w:t>T</w:t>
      </w:r>
      <w:r w:rsidR="00FF22D6">
        <w:t>he strength of cross-temperature correlations</w:t>
      </w:r>
      <w:r w:rsidR="00FF22D6">
        <w:t xml:space="preserve"> can dictate how strongly selection on one component </w:t>
      </w:r>
      <w:r w:rsidR="00EE46AB">
        <w:t xml:space="preserve">of the reaction norm </w:t>
      </w:r>
      <w:r w:rsidR="00FF22D6">
        <w:t>(e.g. the intercept) will result in indirect selection on another (e.g. the slope) (</w:t>
      </w:r>
      <w:r w:rsidR="00FF22D6" w:rsidRPr="003D589E">
        <w:rPr>
          <w:highlight w:val="yellow"/>
        </w:rPr>
        <w:t>REFS on intercept slope constraints</w:t>
      </w:r>
      <w:r w:rsidR="00FF22D6">
        <w:t xml:space="preserve">). </w:t>
      </w:r>
      <w:r w:rsidR="00EE46AB">
        <w:t>We found that c</w:t>
      </w:r>
      <w:r w:rsidR="00444B65">
        <w:t>ross-temperature correlation</w:t>
      </w:r>
      <w:r w:rsidR="00BB287C">
        <w:t>s</w:t>
      </w:r>
      <w:r w:rsidR="00444B65">
        <w:t xml:space="preserve"> between neighbouring temperatures</w:t>
      </w:r>
      <w:r w:rsidR="006F374F">
        <w:t xml:space="preserve"> (e.g., 28 C vs</w:t>
      </w:r>
      <w:r w:rsidR="00272034">
        <w:t>.</w:t>
      </w:r>
      <w:r w:rsidR="006F374F">
        <w:t xml:space="preserve"> 32C) </w:t>
      </w:r>
      <w:r w:rsidR="00444B65">
        <w:t xml:space="preserve">were </w:t>
      </w:r>
      <w:r w:rsidR="00BB287C">
        <w:t>strong</w:t>
      </w:r>
      <w:r w:rsidR="00444B65">
        <w:t xml:space="preserve"> and th</w:t>
      </w:r>
      <w:r w:rsidR="00BB287C">
        <w:t>e</w:t>
      </w:r>
      <w:r w:rsidR="00444B65">
        <w:t xml:space="preserve"> </w:t>
      </w:r>
      <w:r w:rsidR="00BB287C">
        <w:t xml:space="preserve">strength of this </w:t>
      </w:r>
      <w:r w:rsidR="00444B65">
        <w:t xml:space="preserve">correlation </w:t>
      </w:r>
      <w:r w:rsidR="00BB287C">
        <w:t xml:space="preserve">is </w:t>
      </w:r>
      <w:r w:rsidR="00BB287C">
        <w:t>weakened</w:t>
      </w:r>
      <w:r w:rsidR="00444B65">
        <w:t xml:space="preserve"> </w:t>
      </w:r>
      <w:r w:rsidR="00BB287C">
        <w:t xml:space="preserve">at more </w:t>
      </w:r>
      <w:r w:rsidR="00444B65">
        <w:t>distinct</w:t>
      </w:r>
      <w:r w:rsidR="00BB287C">
        <w:t xml:space="preserve"> </w:t>
      </w:r>
      <w:r w:rsidR="00BB287C">
        <w:t xml:space="preserve">temperatures </w:t>
      </w:r>
      <w:r w:rsidR="006F374F">
        <w:t>(e.g., 22C vs</w:t>
      </w:r>
      <w:r w:rsidR="00272034">
        <w:t>.</w:t>
      </w:r>
      <w:r w:rsidR="006F374F">
        <w:t xml:space="preserve"> 32C) </w:t>
      </w:r>
      <w:r w:rsidR="00BB287C">
        <w:t xml:space="preserve">when </w:t>
      </w:r>
      <w:r w:rsidR="006F374F">
        <w:t>modelling with</w:t>
      </w:r>
      <w:r w:rsidR="00BB287C">
        <w:t xml:space="preserve"> the character-state approach</w:t>
      </w:r>
      <w:r w:rsidR="00BB287C">
        <w:t xml:space="preserve">. </w:t>
      </w:r>
      <w:r w:rsidR="006F374F">
        <w:t>In contrast, while</w:t>
      </w:r>
      <w:r w:rsidR="006F374F" w:rsidRPr="00EC13E0">
        <w:t xml:space="preserve"> the correlations from the </w:t>
      </w:r>
      <w:r w:rsidR="006F374F">
        <w:t>function-valued</w:t>
      </w:r>
      <w:r w:rsidR="006F374F" w:rsidRPr="00EC13E0">
        <w:t xml:space="preserve"> approach are </w:t>
      </w:r>
      <w:r w:rsidR="00272034">
        <w:t>in agreement</w:t>
      </w:r>
      <w:r w:rsidR="006F374F" w:rsidRPr="00EC13E0">
        <w:t xml:space="preserve"> with the </w:t>
      </w:r>
      <w:r w:rsidR="006F374F">
        <w:t xml:space="preserve">character-state </w:t>
      </w:r>
      <w:r w:rsidR="006F374F" w:rsidRPr="00EC13E0">
        <w:t xml:space="preserve">approach, the magnitude of correlations </w:t>
      </w:r>
      <w:r w:rsidR="006F374F">
        <w:t xml:space="preserve">across temperatures </w:t>
      </w:r>
      <w:r w:rsidR="006A4117">
        <w:t>remained strong</w:t>
      </w:r>
      <w:r w:rsidR="00272034">
        <w:t>.</w:t>
      </w:r>
      <w:r w:rsidR="006F374F" w:rsidRPr="00EC13E0">
        <w:t xml:space="preserve"> </w:t>
      </w:r>
      <w:r w:rsidR="00272034">
        <w:t xml:space="preserve">This is likely </w:t>
      </w:r>
      <w:r w:rsidR="006F374F" w:rsidRPr="00EC13E0">
        <w:t>due to the strong covariance between the intercept and slop</w:t>
      </w:r>
      <w:r w:rsidR="006F374F" w:rsidRPr="00EC13E0">
        <w:t>e</w:t>
      </w:r>
      <w:r w:rsidR="006F374F">
        <w:t xml:space="preserve"> imposed by the assumptions of the </w:t>
      </w:r>
      <w:r w:rsidR="00A20BA7">
        <w:t>FV</w:t>
      </w:r>
      <w:r w:rsidR="003B0167">
        <w:t xml:space="preserve"> </w:t>
      </w:r>
      <w:r w:rsidR="001F5864">
        <w:t>model</w:t>
      </w:r>
      <w:r w:rsidR="00FF22D6">
        <w:t xml:space="preserve"> </w:t>
      </w:r>
      <w:r w:rsidR="00FF22D6">
        <w:t>and</w:t>
      </w:r>
      <w:r w:rsidR="00BB287C">
        <w:t xml:space="preserve"> suggest</w:t>
      </w:r>
      <w:r w:rsidR="00BB287C">
        <w:t>s</w:t>
      </w:r>
      <w:r w:rsidR="00BB287C">
        <w:t xml:space="preserve"> </w:t>
      </w:r>
      <w:r w:rsidR="00A20BA7">
        <w:t xml:space="preserve">that </w:t>
      </w:r>
      <w:r w:rsidR="00BB287C">
        <w:t xml:space="preserve">there </w:t>
      </w:r>
      <w:r w:rsidR="00EE3E40">
        <w:t>will</w:t>
      </w:r>
      <w:r w:rsidR="00BB287C">
        <w:t xml:space="preserve"> be weaker constraints </w:t>
      </w:r>
      <w:r w:rsidR="00EE3E40">
        <w:t xml:space="preserve">and greater </w:t>
      </w:r>
      <w:r w:rsidR="00272034">
        <w:t>malleability</w:t>
      </w:r>
      <w:r w:rsidR="00EE3E40">
        <w:t xml:space="preserve"> </w:t>
      </w:r>
      <w:r w:rsidR="006F374F">
        <w:t>on</w:t>
      </w:r>
      <w:r w:rsidR="00BB287C">
        <w:t xml:space="preserve"> how </w:t>
      </w:r>
      <w:r w:rsidR="00EE3E40">
        <w:t xml:space="preserve">the shape of </w:t>
      </w:r>
      <w:r w:rsidR="009D6C59">
        <w:t>thermal</w:t>
      </w:r>
      <w:r w:rsidR="00EE3E40">
        <w:t xml:space="preserve"> </w:t>
      </w:r>
      <w:r w:rsidR="00BB287C">
        <w:t>reaction norm evolve</w:t>
      </w:r>
      <w:r w:rsidR="00EE3E40">
        <w:t xml:space="preserve"> when modelling under the assumptions of the </w:t>
      </w:r>
      <w:r w:rsidR="003D589E">
        <w:t>character-state</w:t>
      </w:r>
      <w:r w:rsidR="00EE3E40">
        <w:t xml:space="preserve"> </w:t>
      </w:r>
      <w:commentRangeStart w:id="318"/>
      <w:r w:rsidR="00EE3E40">
        <w:t>approach</w:t>
      </w:r>
      <w:commentRangeEnd w:id="318"/>
      <w:r w:rsidR="00A721BB">
        <w:rPr>
          <w:rStyle w:val="CommentReference"/>
          <w:rFonts w:eastAsiaTheme="minorEastAsia" w:cstheme="minorBidi"/>
          <w:lang w:val="en-AU"/>
        </w:rPr>
        <w:commentReference w:id="318"/>
      </w:r>
      <w:r w:rsidR="00EE3E40">
        <w:t xml:space="preserve">. </w:t>
      </w:r>
      <w:r w:rsidR="00CC6C94">
        <w:t>[</w:t>
      </w:r>
      <w:r w:rsidR="00CC6C94" w:rsidRPr="00BA03BF">
        <w:rPr>
          <w:highlight w:val="yellow"/>
        </w:rPr>
        <w:t xml:space="preserve">Aren’t they the same when the number of environments are the </w:t>
      </w:r>
      <w:r w:rsidR="00CC6C94" w:rsidRPr="00BA03BF">
        <w:rPr>
          <w:highlight w:val="yellow"/>
        </w:rPr>
        <w:lastRenderedPageBreak/>
        <w:t>same Via paper? High order reaction norms are hard to interpret ‘curvature’ – Morrissey paper]</w:t>
      </w:r>
    </w:p>
    <w:p w14:paraId="2261E6E6" w14:textId="77777777" w:rsidR="00444B65" w:rsidRDefault="00444B65" w:rsidP="00444B65">
      <w:pPr>
        <w:pStyle w:val="Heading2"/>
        <w:spacing w:line="360" w:lineRule="auto"/>
        <w:rPr>
          <w:lang w:val="en-AU"/>
        </w:rPr>
      </w:pPr>
      <w:r>
        <w:rPr>
          <w:lang w:val="en-AU"/>
        </w:rPr>
        <w:t>Hierarchical differences in metabolic scaling at different temperatures</w:t>
      </w:r>
    </w:p>
    <w:p w14:paraId="20E3C698" w14:textId="410F0CFF" w:rsidR="00444B65" w:rsidRDefault="00444B65" w:rsidP="008A74A9">
      <w:pPr>
        <w:spacing w:line="360" w:lineRule="auto"/>
        <w:ind w:firstLine="720"/>
        <w:rPr>
          <w:ins w:id="319" w:author="fonti.kar@gmail.com" w:date="2018-11-14T16:31:00Z"/>
          <w:lang w:val="en-AU"/>
        </w:rPr>
      </w:pPr>
      <w:r>
        <w:rPr>
          <w:lang w:val="en-AU"/>
        </w:rPr>
        <w:t>Our results are consistent with the growing number of studies that show temperature effects on mass-scaling exponents and this occurred at both the among- and within- individual level (</w:t>
      </w:r>
      <w:r>
        <w:rPr>
          <w:rFonts w:eastAsiaTheme="minorHAnsi"/>
          <w:lang w:val="en-US"/>
        </w:rPr>
        <w:t>{</w:t>
      </w:r>
      <w:commentRangeStart w:id="320"/>
      <w:r>
        <w:rPr>
          <w:rFonts w:eastAsiaTheme="minorHAnsi"/>
          <w:lang w:val="en-US"/>
        </w:rPr>
        <w:t>Killen:2010cw</w:t>
      </w:r>
      <w:commentRangeEnd w:id="320"/>
      <w:r w:rsidR="00AE4FE7">
        <w:rPr>
          <w:rStyle w:val="CommentReference"/>
          <w:rFonts w:eastAsiaTheme="minorEastAsia" w:cstheme="minorBidi"/>
          <w:lang w:val="en-AU"/>
        </w:rPr>
        <w:commentReference w:id="320"/>
      </w:r>
      <w:r>
        <w:rPr>
          <w:rFonts w:eastAsiaTheme="minorHAnsi"/>
          <w:lang w:val="en-US"/>
        </w:rPr>
        <w:t>, Barneche:2016ke}, {Norin:</w:t>
      </w:r>
      <w:commentRangeStart w:id="321"/>
      <w:r>
        <w:rPr>
          <w:rFonts w:eastAsiaTheme="minorHAnsi"/>
          <w:lang w:val="en-US"/>
        </w:rPr>
        <w:t>2018ba</w:t>
      </w:r>
      <w:commentRangeEnd w:id="321"/>
      <w:r w:rsidR="00E21387">
        <w:rPr>
          <w:rStyle w:val="CommentReference"/>
          <w:rFonts w:eastAsiaTheme="minorEastAsia" w:cstheme="minorBidi"/>
          <w:lang w:val="en-AU"/>
        </w:rPr>
        <w:commentReference w:id="321"/>
      </w:r>
      <w:r>
        <w:rPr>
          <w:rFonts w:eastAsiaTheme="minorHAnsi"/>
          <w:lang w:val="en-US"/>
        </w:rPr>
        <w:t>}</w:t>
      </w:r>
      <w:r>
        <w:rPr>
          <w:lang w:val="en-AU"/>
        </w:rPr>
        <w:t>).</w:t>
      </w:r>
      <w:r w:rsidR="008A74A9">
        <w:rPr>
          <w:lang w:val="en-AU"/>
        </w:rPr>
        <w:t xml:space="preserve"> [</w:t>
      </w:r>
      <w:r w:rsidR="008A74A9" w:rsidRPr="00BA03BF">
        <w:rPr>
          <w:highlight w:val="yellow"/>
          <w:lang w:val="en-AU"/>
        </w:rPr>
        <w:t>Critically review a range of studies and provide a proximate explanation why exponents change with temp].</w:t>
      </w:r>
      <w:r>
        <w:rPr>
          <w:lang w:val="en-AU"/>
        </w:rPr>
        <w:t xml:space="preserve"> </w:t>
      </w:r>
      <w:r w:rsidR="00CC6C94">
        <w:rPr>
          <w:lang w:val="en-AU"/>
        </w:rPr>
        <w:t>In conjunction,</w:t>
      </w:r>
      <w:r w:rsidR="008A74A9">
        <w:rPr>
          <w:lang w:val="en-AU"/>
        </w:rPr>
        <w:t xml:space="preserve"> </w:t>
      </w:r>
      <w:r w:rsidR="00CC6C94">
        <w:rPr>
          <w:lang w:val="en-AU"/>
        </w:rPr>
        <w:t>t</w:t>
      </w:r>
      <w:ins w:id="322" w:author="fonti.kar@gmail.com" w:date="2018-11-14T16:31:00Z">
        <w:r w:rsidR="00CC6C94">
          <w:rPr>
            <w:lang w:val="en-AU"/>
          </w:rPr>
          <w:t xml:space="preserve">hese results </w:t>
        </w:r>
      </w:ins>
      <w:r w:rsidR="00C27523">
        <w:rPr>
          <w:lang w:val="en-AU"/>
        </w:rPr>
        <w:t>support the idea</w:t>
      </w:r>
      <w:ins w:id="323" w:author="fonti.kar@gmail.com" w:date="2018-11-14T16:31:00Z">
        <w:r w:rsidR="00CC6C94">
          <w:rPr>
            <w:lang w:val="en-AU"/>
          </w:rPr>
          <w:t xml:space="preserve"> that there is no universal </w:t>
        </w:r>
      </w:ins>
      <w:r w:rsidR="00CC6C94">
        <w:rPr>
          <w:lang w:val="en-AU"/>
        </w:rPr>
        <w:t>fixed mass-scaling exponent</w:t>
      </w:r>
      <w:commentRangeStart w:id="324"/>
      <w:ins w:id="325" w:author="fonti.kar@gmail.com" w:date="2018-11-14T16:31:00Z">
        <w:r w:rsidR="00CC6C94">
          <w:rPr>
            <w:lang w:val="en-AU"/>
          </w:rPr>
          <w:t xml:space="preserve"> that </w:t>
        </w:r>
      </w:ins>
      <w:commentRangeEnd w:id="324"/>
      <w:r w:rsidR="00CC6C94">
        <w:rPr>
          <w:rStyle w:val="CommentReference"/>
          <w:rFonts w:eastAsiaTheme="minorEastAsia" w:cstheme="minorBidi"/>
          <w:lang w:val="en-AU"/>
        </w:rPr>
        <w:commentReference w:id="324"/>
      </w:r>
      <w:ins w:id="326" w:author="fonti.kar@gmail.com" w:date="2018-11-14T16:31:00Z">
        <w:r w:rsidR="00CC6C94">
          <w:rPr>
            <w:lang w:val="en-AU"/>
          </w:rPr>
          <w:t xml:space="preserve">governs how metabolic rate changes with temperature. </w:t>
        </w:r>
      </w:ins>
      <w:commentRangeStart w:id="327"/>
      <w:r w:rsidRPr="00BA03BF">
        <w:rPr>
          <w:highlight w:val="yellow"/>
          <w:lang w:val="en-AU"/>
        </w:rPr>
        <w:t>Thermal acclimation</w:t>
      </w:r>
      <w:r>
        <w:rPr>
          <w:lang w:val="en-AU"/>
        </w:rPr>
        <w:t xml:space="preserve"> </w:t>
      </w:r>
      <w:r w:rsidR="00C524CF">
        <w:rPr>
          <w:lang w:val="en-AU"/>
        </w:rPr>
        <w:t>may</w:t>
      </w:r>
      <w:r>
        <w:rPr>
          <w:lang w:val="en-AU"/>
        </w:rPr>
        <w:t xml:space="preserve"> explain why both the </w:t>
      </w:r>
      <w:commentRangeEnd w:id="327"/>
      <w:r>
        <w:rPr>
          <w:rStyle w:val="CommentReference"/>
          <w:rFonts w:eastAsiaTheme="minorEastAsia" w:cstheme="minorBidi"/>
        </w:rPr>
        <w:commentReference w:id="327"/>
      </w:r>
      <w:r>
        <w:rPr>
          <w:lang w:val="en-AU"/>
        </w:rPr>
        <w:t>among- and</w:t>
      </w:r>
      <w:r w:rsidRPr="006543A7">
        <w:rPr>
          <w:lang w:val="en-AU"/>
        </w:rPr>
        <w:t xml:space="preserve"> </w:t>
      </w:r>
      <w:r>
        <w:rPr>
          <w:lang w:val="en-AU"/>
        </w:rPr>
        <w:t>within-individual individual exponent was lowest at 24ºC. Individuals of different masses can remodel their physiology to common housing conditions (~25ºC) in order to optimise their energy expenditure at a temperature they encounter most frequently (</w:t>
      </w:r>
      <w:r>
        <w:rPr>
          <w:rFonts w:eastAsiaTheme="minorHAnsi"/>
          <w:lang w:val="en-US"/>
        </w:rPr>
        <w:t>{Chevin:2010</w:t>
      </w:r>
      <w:proofErr w:type="gramStart"/>
      <w:r>
        <w:rPr>
          <w:rFonts w:eastAsiaTheme="minorHAnsi"/>
          <w:lang w:val="en-US"/>
        </w:rPr>
        <w:t>cw}{</w:t>
      </w:r>
      <w:proofErr w:type="gramEnd"/>
      <w:r>
        <w:rPr>
          <w:rFonts w:eastAsiaTheme="minorHAnsi"/>
          <w:lang w:val="en-US"/>
        </w:rPr>
        <w:t>Seebacher:2014gf</w:t>
      </w:r>
      <w:r w:rsidRPr="00BA03BF">
        <w:rPr>
          <w:rFonts w:eastAsiaTheme="minorHAnsi"/>
          <w:highlight w:val="yellow"/>
          <w:lang w:val="en-US"/>
        </w:rPr>
        <w:t>}</w:t>
      </w:r>
      <w:r w:rsidRPr="00BA03BF">
        <w:rPr>
          <w:highlight w:val="yellow"/>
          <w:lang w:val="en-AU"/>
        </w:rPr>
        <w:t>)</w:t>
      </w:r>
      <w:r w:rsidR="00C524CF" w:rsidRPr="00BA03BF">
        <w:rPr>
          <w:highlight w:val="yellow"/>
          <w:lang w:val="en-AU"/>
        </w:rPr>
        <w:t>…</w:t>
      </w:r>
      <w:ins w:id="328" w:author="Daniel Noble" w:date="2018-11-15T13:13:00Z">
        <w:r w:rsidR="00C524CF" w:rsidRPr="00BA03BF">
          <w:rPr>
            <w:highlight w:val="yellow"/>
            <w:lang w:val="en-AU"/>
          </w:rPr>
          <w:t>and so how does this relate back to scaling exponent? explain</w:t>
        </w:r>
      </w:ins>
      <w:ins w:id="329" w:author="fonti.kar@gmail.com" w:date="2018-11-14T16:31:00Z">
        <w:r>
          <w:rPr>
            <w:lang w:val="en-AU"/>
          </w:rPr>
          <w:t xml:space="preserve">. </w:t>
        </w:r>
        <w:commentRangeStart w:id="330"/>
        <w:r>
          <w:rPr>
            <w:lang w:val="en-AU"/>
          </w:rPr>
          <w:t xml:space="preserve">Interspecific and intraspecific variation in scaling exponents represent an evolutionary optimisation of an animal’s ecology, environment and energetics that allows metabolic rate to respond the most efficiently different thermal environments </w:t>
        </w:r>
      </w:ins>
      <w:commentRangeEnd w:id="330"/>
      <w:r w:rsidR="0004185B">
        <w:rPr>
          <w:rStyle w:val="CommentReference"/>
          <w:rFonts w:eastAsiaTheme="minorEastAsia" w:cstheme="minorBidi"/>
          <w:lang w:val="en-AU"/>
        </w:rPr>
        <w:commentReference w:id="330"/>
      </w:r>
      <w:ins w:id="331" w:author="fonti.kar@gmail.com" w:date="2018-11-14T16:31:00Z">
        <w:r>
          <w:rPr>
            <w:lang w:val="en-AU"/>
          </w:rPr>
          <w:t>(</w:t>
        </w:r>
        <w:r>
          <w:rPr>
            <w:lang w:val="en-AU"/>
          </w:rPr>
          <w:fldChar w:fldCharType="begin"/>
        </w:r>
      </w:ins>
      <w:r w:rsidR="000F5C23">
        <w:rPr>
          <w:lang w:val="en-AU"/>
        </w:rPr>
        <w:instrText xml:space="preserve"> ADDIN PAPERS2_CITATIONS &lt;citation&gt;&lt;priority&gt;0&lt;/priority&gt;&lt;uuid&gt;BE81CCA8-EBD8-4917-B550-27A5C577B81B&lt;/uuid&gt;&lt;publications&gt;&lt;publication&gt;&lt;subtype&gt;400&lt;/subtype&gt;&lt;publisher&gt;Blackwell Publishing, Ltd.&lt;/publisher&gt;&lt;title&gt;Is there a Universal Temperature Dependence of metabolism?&lt;/title&gt;&lt;url&gt;http://onlinelibrary.wiley.com/doi/10.1111/j.0269-8463.2004.00842.x/full&lt;/url&gt;&lt;volume&gt;18&lt;/volume&gt;&lt;publication_date&gt;99200404011200000000222000&lt;/publication_date&gt;&lt;uuid&gt;3CCDF45B-8EC7-4DBF-9BED-E36F0BCA2A3A&lt;/uuid&gt;&lt;type&gt;400&lt;/type&gt;&lt;number&gt;2&lt;/number&gt;&lt;doi&gt;10.1111/j.0269-8463.2004.00842.x&lt;/doi&gt;&lt;startpage&gt;252&lt;/startpage&gt;&lt;endpage&gt;256&lt;/endpage&gt;&lt;bundle&gt;&lt;publication&gt;&lt;title&gt;Functional Ecology&lt;/title&gt;&lt;uuid&gt;6C8EC5AD-2EA3-49E8-9900-637D53C3674F&lt;/uuid&gt;&lt;subtype&gt;-100&lt;/subtype&gt;&lt;publisher&gt;Blackwell Publishing Ltd&lt;/publisher&gt;&lt;type&gt;-100&lt;/type&gt;&lt;/publication&gt;&lt;/bundle&gt;&lt;authors&gt;&lt;author&gt;&lt;lastName&gt;Clarke&lt;/lastName&gt;&lt;firstName&gt;A&lt;/firstName&gt;&lt;/author&gt;&lt;/authors&gt;&lt;/publication&gt;&lt;/publications&gt;&lt;cites&gt;&lt;/cites&gt;&lt;/citation&gt;</w:instrText>
      </w:r>
      <w:ins w:id="332" w:author="fonti.kar@gmail.com" w:date="2018-11-14T16:31:00Z">
        <w:r>
          <w:rPr>
            <w:lang w:val="en-AU"/>
          </w:rPr>
          <w:fldChar w:fldCharType="separate"/>
        </w:r>
        <w:r>
          <w:rPr>
            <w:rFonts w:eastAsiaTheme="minorHAnsi"/>
            <w:lang w:val="en-US"/>
          </w:rPr>
          <w:t>{Clarke:2004fv}</w:t>
        </w:r>
        <w:r>
          <w:rPr>
            <w:lang w:val="en-AU"/>
          </w:rPr>
          <w:fldChar w:fldCharType="end"/>
        </w:r>
        <w:r>
          <w:rPr>
            <w:lang w:val="en-AU"/>
          </w:rPr>
          <w:t xml:space="preserve">, </w:t>
        </w:r>
        <w:r>
          <w:rPr>
            <w:rFonts w:eastAsiaTheme="minorHAnsi"/>
            <w:lang w:val="en-US"/>
          </w:rPr>
          <w:t>{Norin:2018ba}</w:t>
        </w:r>
        <w:r>
          <w:rPr>
            <w:lang w:val="en-AU"/>
          </w:rPr>
          <w:t xml:space="preserve">). </w:t>
        </w:r>
      </w:ins>
    </w:p>
    <w:p w14:paraId="19BACD76" w14:textId="12F8940F" w:rsidR="00444B65" w:rsidRPr="003D589E" w:rsidRDefault="00444B65" w:rsidP="003D589E">
      <w:pPr>
        <w:spacing w:line="360" w:lineRule="auto"/>
        <w:ind w:firstLine="720"/>
        <w:rPr>
          <w:ins w:id="333" w:author="fonti.kar@gmail.com" w:date="2018-11-14T16:31:00Z"/>
          <w:lang w:val="en-AU"/>
        </w:rPr>
      </w:pPr>
      <w:r>
        <w:rPr>
          <w:lang w:val="en-AU"/>
        </w:rPr>
        <w:t xml:space="preserve">Body mass is a key driver of metabolic processes and varies within the life time of an individual. We found that when within-individual effects are not accounted for, the population mass-scaling exponents were always underestimated. </w:t>
      </w:r>
      <w:ins w:id="334" w:author="fonti.kar@gmail.com" w:date="2018-11-14T16:31:00Z">
        <w:r>
          <w:rPr>
            <w:lang w:val="en-AU"/>
          </w:rPr>
          <w:t>Most notably, our within-individual estimates were three times greater than the ¾ power law (1.63 - 2.67)</w:t>
        </w:r>
      </w:ins>
      <w:ins w:id="335" w:author="Daniel Noble" w:date="2018-11-15T13:50:00Z">
        <w:r w:rsidR="00120F41">
          <w:rPr>
            <w:lang w:val="en-AU"/>
          </w:rPr>
          <w:t xml:space="preserve">. </w:t>
        </w:r>
      </w:ins>
      <w:ins w:id="336" w:author="Daniel Noble" w:date="2018-11-15T13:51:00Z">
        <w:r w:rsidR="00120F41" w:rsidRPr="00BA03BF">
          <w:rPr>
            <w:highlight w:val="yellow"/>
            <w:lang w:val="en-AU"/>
          </w:rPr>
          <w:t>YOU NEED TO PROVIDE EXAMPLES AFTER THIS STATEMENT OF STUDIES THAT DEVIATE FROM THE NORMAL ¾ POWER LAW AND EXPLAIN WHY THEY MAY HAVE OR USE THEIR EXPLANATIONS IN ADDITION TO YOURS.</w:t>
        </w:r>
        <w:r w:rsidR="00120F41">
          <w:rPr>
            <w:lang w:val="en-AU"/>
          </w:rPr>
          <w:t xml:space="preserve"> </w:t>
        </w:r>
      </w:ins>
      <w:r>
        <w:rPr>
          <w:lang w:val="en-AU"/>
        </w:rPr>
        <w:t xml:space="preserve">Food limitation and metabolising different energy stores could help explain these within individual effects </w:t>
      </w:r>
      <w:r w:rsidR="00CC68E4">
        <w:rPr>
          <w:lang w:val="en-AU"/>
        </w:rPr>
        <w:t xml:space="preserve">given animals were intermittently fasted </w:t>
      </w:r>
      <w:r w:rsidR="00CC68E4">
        <w:rPr>
          <w:lang w:val="en-AU"/>
        </w:rPr>
        <w:t>prior to</w:t>
      </w:r>
      <w:r w:rsidR="00CC68E4">
        <w:rPr>
          <w:lang w:val="en-AU"/>
        </w:rPr>
        <w:t xml:space="preserve"> measurements</w:t>
      </w:r>
      <w:r w:rsidR="00C27523">
        <w:rPr>
          <w:lang w:val="en-AU"/>
        </w:rPr>
        <w:t xml:space="preserve"> </w:t>
      </w:r>
      <w:r w:rsidR="00CC68E4">
        <w:rPr>
          <w:lang w:val="en-AU"/>
        </w:rPr>
        <w:t xml:space="preserve">and </w:t>
      </w:r>
      <w:r w:rsidR="00CC68E4">
        <w:rPr>
          <w:lang w:val="en-AU"/>
        </w:rPr>
        <w:t xml:space="preserve">were </w:t>
      </w:r>
      <w:r w:rsidR="00CC68E4">
        <w:rPr>
          <w:lang w:val="en-AU"/>
        </w:rPr>
        <w:t>measured over a long period of time (</w:t>
      </w:r>
      <w:r w:rsidR="00C27523">
        <w:rPr>
          <w:lang w:val="en-AU"/>
        </w:rPr>
        <w:t xml:space="preserve">4 </w:t>
      </w:r>
      <w:r w:rsidR="00CC68E4">
        <w:rPr>
          <w:lang w:val="en-AU"/>
        </w:rPr>
        <w:t xml:space="preserve">months) </w:t>
      </w:r>
      <w:r>
        <w:rPr>
          <w:lang w:val="en-AU"/>
        </w:rPr>
        <w:t>(</w:t>
      </w:r>
      <w:r>
        <w:rPr>
          <w:rFonts w:eastAsiaTheme="minorHAnsi"/>
          <w:lang w:val="en-US"/>
        </w:rPr>
        <w:t>{McCue:2010dg}</w:t>
      </w:r>
      <w:r>
        <w:rPr>
          <w:lang w:val="en-AU"/>
        </w:rPr>
        <w:t xml:space="preserve">). Animals are known to adjust their physiological systems by shifting from carbohydrate-based energy reserves to more lipid- or protein-based reserves </w:t>
      </w:r>
      <w:r w:rsidR="00C27523">
        <w:rPr>
          <w:lang w:val="en-AU"/>
        </w:rPr>
        <w:t xml:space="preserve">during periods of intermittent fasting </w:t>
      </w:r>
      <w:r>
        <w:rPr>
          <w:lang w:val="en-AU"/>
        </w:rPr>
        <w:t xml:space="preserve">(McCue, 2010). </w:t>
      </w:r>
      <w:r w:rsidR="00C27523">
        <w:rPr>
          <w:lang w:val="en-AU"/>
        </w:rPr>
        <w:t xml:space="preserve">Utilising different </w:t>
      </w:r>
      <w:r w:rsidR="00C27523">
        <w:rPr>
          <w:lang w:val="en-AU"/>
        </w:rPr>
        <w:t xml:space="preserve">types of </w:t>
      </w:r>
      <w:r w:rsidR="00C27523">
        <w:rPr>
          <w:lang w:val="en-AU"/>
        </w:rPr>
        <w:t xml:space="preserve">energy sources </w:t>
      </w:r>
      <w:r w:rsidR="00C27523">
        <w:rPr>
          <w:lang w:val="en-AU"/>
        </w:rPr>
        <w:t xml:space="preserve">may </w:t>
      </w:r>
      <w:r w:rsidR="00C27523">
        <w:rPr>
          <w:lang w:val="en-AU"/>
        </w:rPr>
        <w:t xml:space="preserve">require different amounts of ATP which can in turn </w:t>
      </w:r>
      <w:r w:rsidR="00C27523">
        <w:rPr>
          <w:lang w:val="en-AU"/>
        </w:rPr>
        <w:t xml:space="preserve">could </w:t>
      </w:r>
      <w:r w:rsidR="00C27523">
        <w:rPr>
          <w:lang w:val="en-AU"/>
        </w:rPr>
        <w:t>impact metabolic rate.</w:t>
      </w:r>
      <w:r w:rsidR="00C27523">
        <w:rPr>
          <w:lang w:val="en-AU"/>
        </w:rPr>
        <w:t xml:space="preserve"> </w:t>
      </w:r>
      <w:r>
        <w:rPr>
          <w:lang w:val="en-AU"/>
        </w:rPr>
        <w:t>Catabolism of different energy fuels may help explain the diversity of intra-individual scaling exponents observed in vertebrate empirical studies (Reviewed in Glazier 2005). In support of this, an impressive intra-individual scaling exponent of 1.82 was observed in long-distance migratory waders</w:t>
      </w:r>
      <w:r w:rsidR="00C27523">
        <w:rPr>
          <w:lang w:val="en-AU"/>
        </w:rPr>
        <w:t>. These birds</w:t>
      </w:r>
      <w:r>
        <w:rPr>
          <w:lang w:val="en-AU"/>
        </w:rPr>
        <w:t xml:space="preserve"> have specifically evolved to mobilise, transport and utilise a range of energy reserves in order to </w:t>
      </w:r>
      <w:r>
        <w:rPr>
          <w:lang w:val="en-AU"/>
        </w:rPr>
        <w:lastRenderedPageBreak/>
        <w:t>travel long distances with limited opportunities to feed</w:t>
      </w:r>
      <w:r w:rsidR="00C27523">
        <w:rPr>
          <w:lang w:val="en-AU"/>
        </w:rPr>
        <w:t xml:space="preserve"> </w:t>
      </w:r>
      <w:r w:rsidR="00C27523">
        <w:rPr>
          <w:rFonts w:eastAsiaTheme="minorHAnsi"/>
          <w:lang w:val="en-US"/>
        </w:rPr>
        <w:t>{Anonymous:na2b4UYV}</w:t>
      </w:r>
      <w:r w:rsidR="00C27523">
        <w:rPr>
          <w:lang w:val="en-AU"/>
        </w:rPr>
        <w:t>.</w:t>
      </w:r>
      <w:r w:rsidR="00C27523">
        <w:rPr>
          <w:lang w:val="en-AU"/>
        </w:rPr>
        <w:t xml:space="preserve"> </w:t>
      </w:r>
      <w:r w:rsidR="00C27523">
        <w:rPr>
          <w:lang w:val="en-AU"/>
        </w:rPr>
        <w:t>F</w:t>
      </w:r>
      <w:r>
        <w:rPr>
          <w:lang w:val="en-AU"/>
        </w:rPr>
        <w:t xml:space="preserve">uture work is needed to investigate the physiological mechanisms and interactions of food limitation, fuel supply on scaling of metabolic rate. </w:t>
      </w:r>
    </w:p>
    <w:p w14:paraId="2D8F4C38" w14:textId="484D5FA7" w:rsidR="00D24BC6" w:rsidRDefault="00D24BC6" w:rsidP="00510BAE">
      <w:pPr>
        <w:pStyle w:val="Heading1"/>
        <w:spacing w:line="360" w:lineRule="auto"/>
        <w:rPr>
          <w:lang w:val="en-AU"/>
        </w:rPr>
      </w:pPr>
      <w:r>
        <w:rPr>
          <w:lang w:val="en-AU"/>
        </w:rPr>
        <w:t>Conclusion</w:t>
      </w:r>
    </w:p>
    <w:p w14:paraId="6A12FBEE" w14:textId="4E74BA11" w:rsidR="00575A6F" w:rsidRPr="00575A6F" w:rsidRDefault="00837452" w:rsidP="003D589E">
      <w:pPr>
        <w:pStyle w:val="Thesisnormal"/>
        <w:spacing w:line="360" w:lineRule="auto"/>
      </w:pPr>
      <w:r>
        <w:t xml:space="preserve">Our study </w:t>
      </w:r>
      <w:r w:rsidR="00575A6F">
        <w:t>emphasise</w:t>
      </w:r>
      <w:r>
        <w:t>s</w:t>
      </w:r>
      <w:r w:rsidR="00575A6F">
        <w:t xml:space="preserve"> the importance of considering </w:t>
      </w:r>
      <w:r w:rsidR="00725AD1">
        <w:t xml:space="preserve">individual variation in thermal plasticity of metabolic rate. Moreover, we demonstrate that </w:t>
      </w:r>
      <w:r w:rsidR="00A20780">
        <w:t xml:space="preserve">the hierarchical </w:t>
      </w:r>
      <w:r w:rsidR="00045FE9">
        <w:t xml:space="preserve">structure </w:t>
      </w:r>
      <w:r w:rsidR="00106897">
        <w:t xml:space="preserve">of </w:t>
      </w:r>
      <w:r w:rsidR="00725AD1">
        <w:t>individual data (among- and within- individual effects)</w:t>
      </w:r>
      <w:r w:rsidR="00045FE9">
        <w:t xml:space="preserve"> </w:t>
      </w:r>
      <w:r w:rsidR="00725AD1">
        <w:t xml:space="preserve">can influence population level estimates of </w:t>
      </w:r>
      <w:r w:rsidR="00575A6F">
        <w:t>mass-scaling exponents</w:t>
      </w:r>
      <w:r w:rsidR="00725AD1">
        <w:t xml:space="preserve">. By using two conceptual frameworks on how we model phenotypically plastic traits, we show that </w:t>
      </w:r>
      <w:r w:rsidR="008A74A9">
        <w:t>metabolic</w:t>
      </w:r>
      <w:r w:rsidR="00725AD1">
        <w:t xml:space="preserve"> reaction norms</w:t>
      </w:r>
      <w:r w:rsidR="008A74A9">
        <w:t xml:space="preserve"> in response to temperature</w:t>
      </w:r>
      <w:r w:rsidR="00725AD1">
        <w:t xml:space="preserve"> may not be strictly linear and may have the capacity to evolve more malleable forms. W</w:t>
      </w:r>
      <w:r w:rsidR="00045FE9">
        <w:t>hile</w:t>
      </w:r>
      <w:r w:rsidR="00A03F64">
        <w:t xml:space="preserve"> we do not advocate the use of any single approach in modelling plasticity, our </w:t>
      </w:r>
      <w:r w:rsidR="00725AD1">
        <w:t>goal</w:t>
      </w:r>
      <w:r w:rsidR="00A03F64">
        <w:t xml:space="preserve"> is to illustrate how differences in assumptions of the function-valued and character-state approaches can influence the inferences we draw from them</w:t>
      </w:r>
      <w:r w:rsidR="00725AD1">
        <w:t xml:space="preserve"> on how reaction norms may evolve</w:t>
      </w:r>
      <w:r w:rsidR="00A03F64">
        <w:t xml:space="preserve">. </w:t>
      </w:r>
      <w:r w:rsidR="00F65C47">
        <w:t>We provide our dataset and code to show how all these techniques can be implemented, with the hope to encourage researchers to use both approaches in order to gain a holistic view of their reaction norm data.</w:t>
      </w:r>
    </w:p>
    <w:p w14:paraId="54467CDE" w14:textId="2F049654" w:rsidR="0020537E" w:rsidRPr="0020537E" w:rsidRDefault="00D24BC6" w:rsidP="003D589E">
      <w:pPr>
        <w:pStyle w:val="Heading1"/>
        <w:spacing w:line="360" w:lineRule="auto"/>
        <w:rPr>
          <w:lang w:val="en-AU"/>
        </w:rPr>
      </w:pPr>
      <w:r>
        <w:rPr>
          <w:lang w:val="en-AU"/>
        </w:rPr>
        <w:t>Acknowledgements</w:t>
      </w:r>
      <w:bookmarkStart w:id="337" w:name="_GoBack"/>
      <w:bookmarkEnd w:id="337"/>
    </w:p>
    <w:p w14:paraId="0BC9B907" w14:textId="00BFD8B6" w:rsidR="00D24BC6" w:rsidRDefault="00D24BC6" w:rsidP="00510BAE">
      <w:pPr>
        <w:pStyle w:val="Heading1"/>
        <w:spacing w:line="360" w:lineRule="auto"/>
        <w:rPr>
          <w:lang w:val="en-AU"/>
        </w:rPr>
      </w:pPr>
      <w:r>
        <w:rPr>
          <w:lang w:val="en-AU"/>
        </w:rPr>
        <w:t>References</w:t>
      </w:r>
    </w:p>
    <w:p w14:paraId="1F2D3F45" w14:textId="5DC2F285" w:rsidR="00926758" w:rsidRDefault="00926758" w:rsidP="008E7593">
      <w:pPr>
        <w:rPr>
          <w:lang w:val="en-AU"/>
        </w:rPr>
      </w:pPr>
      <w:r>
        <w:rPr>
          <w:lang w:val="en-AU"/>
        </w:rPr>
        <w:t>Notes:</w:t>
      </w:r>
    </w:p>
    <w:p w14:paraId="7128435E" w14:textId="77777777" w:rsidR="00926758" w:rsidRDefault="00926758" w:rsidP="008E7593">
      <w:pPr>
        <w:pStyle w:val="ListParagraph"/>
        <w:numPr>
          <w:ilvl w:val="0"/>
          <w:numId w:val="4"/>
        </w:numPr>
        <w:rPr>
          <w:lang w:val="en-AU"/>
        </w:rPr>
      </w:pPr>
      <w:r>
        <w:rPr>
          <w:lang w:val="en-AU"/>
        </w:rPr>
        <w:t>Could this be due to fasting and metabolism different types of energy reserves e.g. Carbs, proteins, and fats</w:t>
      </w:r>
    </w:p>
    <w:p w14:paraId="30AD57EC" w14:textId="77777777" w:rsidR="00926758" w:rsidRDefault="00926758" w:rsidP="008E7593">
      <w:pPr>
        <w:pStyle w:val="ListParagraph"/>
        <w:numPr>
          <w:ilvl w:val="0"/>
          <w:numId w:val="4"/>
        </w:numPr>
        <w:rPr>
          <w:lang w:val="en-AU"/>
        </w:rPr>
      </w:pPr>
      <w:r>
        <w:rPr>
          <w:lang w:val="en-AU"/>
        </w:rPr>
        <w:t>Catabolism processes with some of these energy reserve types and this ramps up MR</w:t>
      </w:r>
    </w:p>
    <w:p w14:paraId="0512CC6F" w14:textId="77777777" w:rsidR="00926758" w:rsidRDefault="00926758" w:rsidP="008E7593">
      <w:pPr>
        <w:pStyle w:val="ListParagraph"/>
        <w:numPr>
          <w:ilvl w:val="0"/>
          <w:numId w:val="4"/>
        </w:numPr>
        <w:rPr>
          <w:lang w:val="en-AU"/>
        </w:rPr>
      </w:pPr>
      <w:r>
        <w:rPr>
          <w:lang w:val="en-AU"/>
        </w:rPr>
        <w:t>Going through periods of intermittent fasting, physiological system may want to reduce MR over time and this can drive WI effects</w:t>
      </w:r>
    </w:p>
    <w:p w14:paraId="3D396DAE" w14:textId="77777777" w:rsidR="00926758" w:rsidRDefault="00926758" w:rsidP="008E7593">
      <w:pPr>
        <w:pStyle w:val="ListParagraph"/>
        <w:numPr>
          <w:ilvl w:val="0"/>
          <w:numId w:val="4"/>
        </w:numPr>
        <w:rPr>
          <w:lang w:val="en-AU"/>
        </w:rPr>
      </w:pPr>
      <w:r>
        <w:rPr>
          <w:lang w:val="en-AU"/>
        </w:rPr>
        <w:t>An individual can modify 3 times of MR over such a small scale so huge compared to taxonomic scale</w:t>
      </w:r>
    </w:p>
    <w:p w14:paraId="5F317E41" w14:textId="77777777" w:rsidR="00926758" w:rsidRPr="00451B26" w:rsidRDefault="00926758" w:rsidP="008E7593">
      <w:pPr>
        <w:pStyle w:val="ListParagraph"/>
        <w:numPr>
          <w:ilvl w:val="0"/>
          <w:numId w:val="4"/>
        </w:numPr>
        <w:rPr>
          <w:lang w:val="en-AU"/>
        </w:rPr>
      </w:pPr>
      <w:r>
        <w:rPr>
          <w:lang w:val="en-AU"/>
        </w:rPr>
        <w:t>Huge range in empirical studies</w:t>
      </w:r>
    </w:p>
    <w:p w14:paraId="78D85606" w14:textId="74546D80" w:rsidR="000B20B3" w:rsidRDefault="000B20B3" w:rsidP="008E7593">
      <w:pPr>
        <w:pStyle w:val="Thesisbodytext"/>
        <w:numPr>
          <w:ilvl w:val="0"/>
          <w:numId w:val="4"/>
        </w:numPr>
      </w:pPr>
      <w:r>
        <w:t xml:space="preserve">While a wide variety of non-linear reaction norms exist in nature, we will focus our discussion on linear reaction norms for simplicity sake. </w:t>
      </w:r>
    </w:p>
    <w:p w14:paraId="65F9B126" w14:textId="08C99D3F" w:rsidR="001842EE" w:rsidRDefault="001842EE" w:rsidP="008E7593">
      <w:pPr>
        <w:pStyle w:val="Thesisnormal"/>
        <w:numPr>
          <w:ilvl w:val="0"/>
          <w:numId w:val="4"/>
        </w:numPr>
      </w:pPr>
      <w:r>
        <w:t>The biological interpretation of evolutionary constraints of the approaches is contingent on our limited understanding of the mechanistic basis of these covariances and how selection operates on l</w:t>
      </w:r>
      <w:r w:rsidR="005176CC">
        <w:t>abile traits, regardless</w:t>
      </w:r>
    </w:p>
    <w:p w14:paraId="1DE11864" w14:textId="77777777" w:rsidR="005176CC" w:rsidRDefault="005176CC" w:rsidP="008E7593">
      <w:pPr>
        <w:pStyle w:val="ListParagraph"/>
        <w:numPr>
          <w:ilvl w:val="0"/>
          <w:numId w:val="4"/>
        </w:numPr>
      </w:pPr>
      <w:r>
        <w:t>Long history of trying to explain variation in metabolic using a unifying math model – but this is just not enough, way too simplistic, nonetheless a good place to start</w:t>
      </w:r>
    </w:p>
    <w:p w14:paraId="5F717224" w14:textId="77777777" w:rsidR="005176CC" w:rsidRDefault="005176CC" w:rsidP="008E7593">
      <w:pPr>
        <w:pStyle w:val="ListParagraph"/>
        <w:numPr>
          <w:ilvl w:val="0"/>
          <w:numId w:val="4"/>
        </w:numPr>
      </w:pPr>
      <w:r>
        <w:t xml:space="preserve">MR determines energy budget pools, animals faced with </w:t>
      </w:r>
      <w:proofErr w:type="spellStart"/>
      <w:r>
        <w:t>trade offs</w:t>
      </w:r>
      <w:proofErr w:type="spellEnd"/>
      <w:r>
        <w:t>, behaviour in a certain way, make decisions about life history in a certain way to optimise this balance of energy.</w:t>
      </w:r>
    </w:p>
    <w:p w14:paraId="1E34C9AA" w14:textId="466FAA43" w:rsidR="005176CC" w:rsidRDefault="005176CC" w:rsidP="008E7593">
      <w:pPr>
        <w:pStyle w:val="ListParagraph"/>
        <w:numPr>
          <w:ilvl w:val="0"/>
          <w:numId w:val="4"/>
        </w:numPr>
      </w:pPr>
      <w:r>
        <w:t>MR is undoubtedly one of the most labile traits</w:t>
      </w:r>
    </w:p>
    <w:p w14:paraId="6761C541" w14:textId="77777777" w:rsidR="00296B0D" w:rsidRDefault="00FD14F6" w:rsidP="008E7593">
      <w:pPr>
        <w:pStyle w:val="Thesisnormal"/>
        <w:numPr>
          <w:ilvl w:val="0"/>
          <w:numId w:val="4"/>
        </w:numPr>
      </w:pPr>
      <w:r>
        <w:lastRenderedPageBreak/>
        <w:t>erroneously tease out the hierarchical effects and</w:t>
      </w:r>
      <w:r w:rsidRPr="00EE3CE3">
        <w:t xml:space="preserve"> </w:t>
      </w:r>
      <w:r>
        <w:t xml:space="preserve">misinterpret </w:t>
      </w:r>
    </w:p>
    <w:p w14:paraId="6B42F1B3" w14:textId="137523D2" w:rsidR="00FD14F6" w:rsidRPr="00E3768B" w:rsidRDefault="00296B0D" w:rsidP="008E7593">
      <w:pPr>
        <w:pStyle w:val="Thesisnormal"/>
        <w:numPr>
          <w:ilvl w:val="0"/>
          <w:numId w:val="4"/>
        </w:numPr>
      </w:pPr>
      <w:r>
        <w:rPr>
          <w:rFonts w:cs="Times New Roman"/>
        </w:rPr>
        <w:t>Current</w:t>
      </w:r>
      <w:r w:rsidRPr="007B38E4">
        <w:rPr>
          <w:rFonts w:cs="Times New Roman"/>
        </w:rPr>
        <w:t xml:space="preserve"> climate change </w:t>
      </w:r>
      <w:r>
        <w:rPr>
          <w:rFonts w:cs="Times New Roman"/>
        </w:rPr>
        <w:t>projections predict</w:t>
      </w:r>
      <w:r w:rsidRPr="007B38E4">
        <w:rPr>
          <w:rFonts w:cs="Times New Roman"/>
        </w:rPr>
        <w:t xml:space="preserve"> harsher and greater fluctuations in temperature regimes</w:t>
      </w:r>
      <w:r>
        <w:rPr>
          <w:rFonts w:cs="Times New Roman"/>
        </w:rPr>
        <w:t xml:space="preserve"> in the coming years putting natural populations, particularly of ectotherms at risk.</w:t>
      </w:r>
    </w:p>
    <w:p w14:paraId="36C06DFA" w14:textId="587FEFF6" w:rsidR="00E3768B" w:rsidRDefault="00E3768B" w:rsidP="005E78DA">
      <w:pPr>
        <w:pStyle w:val="Thesisbodytext"/>
        <w:numPr>
          <w:ilvl w:val="0"/>
          <w:numId w:val="4"/>
        </w:numPr>
        <w:rPr>
          <w:ins w:id="338" w:author="fonti.kar@gmail.com" w:date="2018-10-22T14:54:00Z"/>
        </w:rPr>
      </w:pPr>
      <w:ins w:id="339" w:author="fonti.kar@gmail.com" w:date="2018-10-22T14:47:00Z">
        <w:r>
          <w:t>An individual</w:t>
        </w:r>
      </w:ins>
      <w:ins w:id="340" w:author="fonti.kar@gmail.com" w:date="2018-10-22T14:48:00Z">
        <w:r>
          <w:t xml:space="preserve">’s body composition can fluctuate throughout its lifetime, particularly during periods of food </w:t>
        </w:r>
      </w:ins>
      <w:ins w:id="341" w:author="fonti.kar@gmail.com" w:date="2018-10-22T14:53:00Z">
        <w:r>
          <w:t>limitation, which will undoubtedly</w:t>
        </w:r>
      </w:ins>
      <w:ins w:id="342" w:author="fonti.kar@gmail.com" w:date="2018-10-22T14:43:00Z">
        <w:r>
          <w:t xml:space="preserve"> influence an individual’s metabolic rate</w:t>
        </w:r>
      </w:ins>
      <w:ins w:id="343" w:author="fonti.kar@gmail.com" w:date="2018-10-22T14:53:00Z">
        <w:r>
          <w:t xml:space="preserve">. </w:t>
        </w:r>
      </w:ins>
    </w:p>
    <w:p w14:paraId="0F47D429" w14:textId="4D281E0B" w:rsidR="00E3768B" w:rsidRDefault="00E3768B" w:rsidP="005E78DA">
      <w:pPr>
        <w:pStyle w:val="Thesisbodytext"/>
        <w:numPr>
          <w:ilvl w:val="0"/>
          <w:numId w:val="4"/>
        </w:numPr>
      </w:pPr>
      <w:ins w:id="344" w:author="fonti.kar@gmail.com" w:date="2018-10-22T14:53:00Z">
        <w:r>
          <w:t xml:space="preserve">Individuals can adaptively switch from carbohydrate-based </w:t>
        </w:r>
      </w:ins>
      <w:ins w:id="345" w:author="fonti.kar@gmail.com" w:date="2018-10-22T14:54:00Z">
        <w:r>
          <w:t>fuels to lipid-based</w:t>
        </w:r>
      </w:ins>
      <w:ins w:id="346" w:author="fonti.kar@gmail.com" w:date="2018-10-22T14:43:00Z">
        <w:r>
          <w:t xml:space="preserve"> as it </w:t>
        </w:r>
      </w:ins>
      <w:ins w:id="347" w:author="fonti.kar@gmail.com" w:date="2018-10-22T14:31:00Z">
        <w:r>
          <w:t>determines</w:t>
        </w:r>
      </w:ins>
      <w:ins w:id="348" w:author="fonti.kar@gmail.com" w:date="2018-10-22T14:43:00Z">
        <w:r>
          <w:t>. Carbohydrate,</w:t>
        </w:r>
      </w:ins>
      <w:ins w:id="349" w:author="fonti.kar@gmail.com" w:date="2018-10-22T14:44:00Z">
        <w:r>
          <w:t xml:space="preserve"> lipids and protein are the main types of metabolic fuel</w:t>
        </w:r>
      </w:ins>
      <w:ins w:id="350" w:author="fonti.kar@gmail.com" w:date="2018-10-22T14:42:00Z">
        <w:r>
          <w:t xml:space="preserve"> and requires different amount of energy </w:t>
        </w:r>
      </w:ins>
      <w:ins w:id="351" w:author="fonti.kar@gmail.com" w:date="2018-10-22T14:45:00Z">
        <w:r>
          <w:t xml:space="preserve">to breakdown. </w:t>
        </w:r>
      </w:ins>
    </w:p>
    <w:p w14:paraId="2A91B8AF" w14:textId="77777777" w:rsidR="00E3768B" w:rsidRDefault="00E3768B" w:rsidP="005E78DA">
      <w:pPr>
        <w:pStyle w:val="Thesisbodytext"/>
        <w:numPr>
          <w:ilvl w:val="0"/>
          <w:numId w:val="4"/>
        </w:numPr>
      </w:pPr>
      <w:r>
        <w:t xml:space="preserve">Individuals of the same weight can also differ in their body composition catabolising different energy reserves can result in different metabolic rates (). </w:t>
      </w:r>
    </w:p>
    <w:p w14:paraId="3366D982" w14:textId="77777777" w:rsidR="00E3768B" w:rsidRDefault="00E3768B" w:rsidP="005E78DA">
      <w:pPr>
        <w:pStyle w:val="Thesisbodytext"/>
        <w:numPr>
          <w:ilvl w:val="0"/>
          <w:numId w:val="4"/>
        </w:numPr>
      </w:pPr>
      <w:r>
        <w:t>An individual’s body mass can fluctuate drastically within its lifetime and may reflect temporal changes in body composition.</w:t>
      </w:r>
    </w:p>
    <w:p w14:paraId="0BB31218" w14:textId="77777777" w:rsidR="00E3768B" w:rsidRDefault="00E3768B" w:rsidP="005E78DA">
      <w:pPr>
        <w:pStyle w:val="Thesisbodytext"/>
        <w:numPr>
          <w:ilvl w:val="0"/>
          <w:numId w:val="4"/>
        </w:numPr>
      </w:pPr>
      <w:r>
        <w:t>these examples demonstrate the need to explore the how among- and within-individual variation in mass affects metabolic rate across different temperature environments.</w:t>
      </w:r>
    </w:p>
    <w:p w14:paraId="4FEDE0F5" w14:textId="6A998B83" w:rsidR="005E78DA" w:rsidRDefault="00E3768B" w:rsidP="005E78DA">
      <w:pPr>
        <w:pStyle w:val="ListParagraph"/>
        <w:numPr>
          <w:ilvl w:val="0"/>
          <w:numId w:val="4"/>
        </w:numPr>
      </w:pPr>
      <w:r>
        <w:t>An individual’s body mass can fluctuate drastically within its lifetime, these can be in response to temporal changes in growth, diet, seasonality and reproductive activity. These fluctuations in body mass will undoubt</w:t>
      </w:r>
      <w:ins w:id="352" w:author="fonti.kar@gmail.com" w:date="2018-10-22T14:50:00Z">
        <w:r>
          <w:t>ed</w:t>
        </w:r>
      </w:ins>
      <w:r>
        <w:t>ly affect an</w:t>
      </w:r>
      <w:del w:id="353" w:author="fonti.kar@gmail.com" w:date="2018-10-22T14:50:00Z">
        <w:r w:rsidDel="000250BA">
          <w:delText>d</w:delText>
        </w:r>
      </w:del>
      <w:r>
        <w:t xml:space="preserve"> </w:t>
      </w:r>
      <w:proofErr w:type="spellStart"/>
      <w:proofErr w:type="gramStart"/>
      <w:r>
        <w:t>individuals</w:t>
      </w:r>
      <w:proofErr w:type="spellEnd"/>
      <w:proofErr w:type="gramEnd"/>
      <w:r>
        <w:t xml:space="preserve"> metabolic rate and individuals may adaptively adjust their energetic expenditure to conserve energy. This intra-individual variation in mass and its effects on metabolic has been largely been neglected in the metabolic theory literature. Interestingly, intra-individual exponents are often greatly than one, implying when individuals increase in mass, their metabolic rate increases disproportionally higher than a lower mass. Neglecting to account for hierarchical variation in scaling relationships will confound within-individual effects and among-individual effects. Distinguishing between inter- and intra- individual effects allows to new hypotheses to be formulated about the mechanisms that drive broad scale patterns from the bottom up (</w:t>
      </w:r>
      <w:r w:rsidRPr="00E3768B">
        <w:rPr>
          <w:lang w:val="en-US"/>
        </w:rPr>
        <w:t>{vandePol:2009em}</w:t>
      </w:r>
      <w:del w:id="354" w:author="fonti.kar@gmail.com" w:date="2018-11-09T18:18:00Z">
        <w:r w:rsidDel="00B675E6">
          <w:fldChar w:fldCharType="begin"/>
        </w:r>
        <w:r w:rsidR="00B675E6" w:rsidDel="00B675E6">
          <w:delInstrText xml:space="preserve"> ADDIN PAPERS2_CITATIONS &lt;citation&gt;&lt;priority&gt;0&lt;/priority&gt;&lt;uuid&gt;F435E524-836A-4C94-AABB-469BFFAADE31&lt;/uuid&gt;&lt;publications&gt;&lt;publication&gt;&lt;subtype&gt;400&lt;/subtype&gt;&lt;title&gt;A simple method for distinguishing within- versus between-subject effects using mixed models&lt;/title&gt;&lt;url&gt;http://linkinghub.elsevier.com/retrieve/pii/S0003347208005423&lt;/url&gt;&lt;volume&gt;77&lt;/volume&gt;&lt;publication_date&gt;99200903001200000000220000&lt;/publication_date&gt;&lt;uuid&gt;82957279-519F-4F90-9CBC-0B50B99EFFC1&lt;/uuid&gt;&lt;type&gt;400&lt;/type&gt;&lt;number&gt;3&lt;/number&gt;&lt;doi&gt;10.1016/j.anbehav.2008.11.006&lt;/doi&gt;&lt;startpage&gt;753&lt;/startpage&gt;&lt;endpage&gt;758&lt;/endpage&gt;&lt;bundle&gt;&lt;publication&gt;&lt;title&gt;Animal Behaviour&lt;/title&gt;&lt;uuid&gt;DF0EC328-E52C-4066-887E-2160D0DA7CBF&lt;/uuid&gt;&lt;subtype&gt;-100&lt;/subtype&gt;&lt;publisher&gt;Elsevier Ltd&lt;/publisher&gt;&lt;type&gt;-100&lt;/type&gt;&lt;/publication&gt;&lt;/bundle&gt;&lt;authors&gt;&lt;author&gt;&lt;lastName&gt;Pol&lt;/lastName&gt;&lt;nonDroppingParticle&gt;van de&lt;/nonDroppingParticle&gt;&lt;firstName&gt;Martijn&lt;/firstName&gt;&lt;/author&gt;&lt;author&gt;&lt;lastName&gt;Wright&lt;/lastName&gt;&lt;firstName&gt;Jonathan&lt;/firstName&gt;&lt;/author&gt;&lt;/authors&gt;&lt;/publication&gt;&lt;/publications&gt;&lt;cites&gt;&lt;/cites&gt;&lt;/citation&gt;</w:delInstrText>
        </w:r>
        <w:r w:rsidDel="00B675E6">
          <w:fldChar w:fldCharType="end"/>
        </w:r>
      </w:del>
      <w:r>
        <w:t xml:space="preserve">). </w:t>
      </w:r>
    </w:p>
    <w:p w14:paraId="5FAF1CA4" w14:textId="77777777" w:rsidR="005E78DA" w:rsidRDefault="00E3768B" w:rsidP="005E78DA">
      <w:pPr>
        <w:pStyle w:val="ListParagraph"/>
        <w:numPr>
          <w:ilvl w:val="0"/>
          <w:numId w:val="4"/>
        </w:numPr>
      </w:pPr>
      <w:r>
        <w:t>Whole-organism metabolic rate, undoubtedly a very labile trait, determines how an animal optimises their energy expenditure to competing processes such as reproductive, growth or maintenance (</w:t>
      </w:r>
      <w:r w:rsidRPr="005E78DA">
        <w:rPr>
          <w:lang w:val="en-US"/>
        </w:rPr>
        <w:t>Careau:2008fi}</w:t>
      </w:r>
      <w:r>
        <w:t xml:space="preserve">). </w:t>
      </w:r>
    </w:p>
    <w:p w14:paraId="55BEFB49" w14:textId="6FC7159F" w:rsidR="00E3768B" w:rsidRDefault="00E3768B" w:rsidP="005E78DA">
      <w:pPr>
        <w:pStyle w:val="ListParagraph"/>
        <w:numPr>
          <w:ilvl w:val="0"/>
          <w:numId w:val="4"/>
        </w:numPr>
      </w:pPr>
      <w:r>
        <w:t>Across broad taxonomic groups, metabolic rate scales with mass following a ¾ power</w:t>
      </w:r>
      <w:r w:rsidR="005E78DA">
        <w:t xml:space="preserve"> </w:t>
      </w:r>
      <w:r>
        <w:t xml:space="preserve">relationship which suggests that mass effects on metabolic rate is dictated my common mechanisms (reviewed </w:t>
      </w:r>
      <w:r>
        <w:fldChar w:fldCharType="begin"/>
      </w:r>
      <w:r w:rsidR="000F5C23">
        <w:instrText xml:space="preserve"> ADDIN PAPERS2_CITATIONS &lt;citation&gt;&lt;priority&gt;0&lt;/priority&gt;&lt;uuid&gt;FFA7B3FB-6885-4F63-AB19-A81E8E678332&lt;/uuid&gt;&lt;publications&gt;&lt;publication&gt;&lt;subtype&gt;400&lt;/subtype&gt;&lt;title&gt;Beyond the '3/4-power law': variation in the intra- and interspecific scaling of metabolic rate in animals.&lt;/title&gt;&lt;url&gt;http://doi.wiley.com/10.1017/S1464793105006834&lt;/url&gt;&lt;volume&gt;80&lt;/volume&gt;&lt;revision_date&gt;99200505271200000000222000&lt;/revision_date&gt;&lt;publication_date&gt;99200511001200000000220000&lt;/publication_date&gt;&lt;uuid&gt;6E6A0634-520B-4B01-A68D-B8A8D8CE6162&lt;/uuid&gt;&lt;type&gt;400&lt;/type&gt;&lt;accepted_date&gt;99200506081200000000222000&lt;/accepted_date&gt;&lt;number&gt;4&lt;/number&gt;&lt;submission_date&gt;99200311101200000000222000&lt;/submission_date&gt;&lt;doi&gt;10.1017/S1464793105006834&lt;/doi&gt;&lt;institution&gt;Department of Biology, Juniata College, Huntingdon, Pennsylvania 16652, USA. glazier@juniata.edu&lt;/institution&gt;&lt;startpage&gt;611&lt;/startpage&gt;&lt;endpage&gt;662&lt;/endpage&gt;&lt;bundle&gt;&lt;publication&gt;&lt;title&gt;Biological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gt;&lt;subtype&gt;400&lt;/subtype&gt;&lt;publisher&gt;Blackwell Publishing Ltd&lt;/publisher&gt;&lt;title&gt;Is metabolic rate a universal 'pacemaker' for biological processes?&lt;/title&gt;&lt;url&gt;http://doi.wiley.com/10.1111/brv.12115&lt;/url&gt;&lt;volume&gt;90&lt;/volume&gt;&lt;revision_date&gt;99201404161200000000222000&lt;/revision_date&gt;&lt;publication_date&gt;99201505001200000000220000&lt;/publication_date&gt;&lt;uuid&gt;93109292-D443-4F19-AF92-667C30737C4B&lt;/uuid&gt;&lt;type&gt;400&lt;/type&gt;&lt;accepted_date&gt;99201404171200000000222000&lt;/accepted_date&gt;&lt;number&gt;2&lt;/number&gt;&lt;subtitle&gt;Metabolic pacemaker?&lt;/subtitle&gt;&lt;doi&gt;10.1111/brv.12115&lt;/doi&gt;&lt;submission_date&gt;99201307081200000000222000&lt;/submission_date&gt;&lt;institution&gt;Department of Biology, Juniata College, Huntingdon, PA 16652, U.S.A.&lt;/institution&gt;&lt;startpage&gt;377&lt;/startpage&gt;&lt;endpage&gt;407&lt;/endpage&gt;&lt;bundle&gt;&lt;publication&gt;&lt;title&gt;Biological Reviews&lt;/title&gt;&lt;uuid&gt;68872F8F-22DF-45EC-BC5D-2C76293E18F5&lt;/uuid&gt;&lt;subtype&gt;-100&lt;/subtype&gt;&lt;publisher&gt;Blackwell Publishing Ltd&lt;/publisher&gt;&lt;type&gt;-100&lt;/type&gt;&lt;/publication&gt;&lt;/bundle&gt;&lt;authors&gt;&lt;author&gt;&lt;lastName&gt;Glazier&lt;/lastName&gt;&lt;firstName&gt;Douglas&lt;/firstName&gt;&lt;middleNames&gt;S&lt;/middleNames&gt;&lt;/author&gt;&lt;/authors&gt;&lt;/publication&gt;&lt;/publications&gt;&lt;cites&gt;&lt;/cites&gt;&lt;/citation&gt;</w:instrText>
      </w:r>
      <w:r>
        <w:fldChar w:fldCharType="separate"/>
      </w:r>
      <w:r w:rsidRPr="005E78DA">
        <w:rPr>
          <w:lang w:val="en-US"/>
        </w:rPr>
        <w:t>{Glazier:2005ei, Glazier:2015fr}</w:t>
      </w:r>
      <w:r>
        <w:fldChar w:fldCharType="end"/>
      </w:r>
      <w:r>
        <w:t>).</w:t>
      </w:r>
      <w:proofErr w:type="spellStart"/>
      <w:r>
        <w:t>Ttemperature</w:t>
      </w:r>
      <w:proofErr w:type="spellEnd"/>
      <w:r>
        <w:t xml:space="preserve"> influences metabolic rate through its effects on the rate of biochemical reactions for and varies according to the Boltzmann factor (</w:t>
      </w:r>
      <w:r w:rsidRPr="005E78DA">
        <w:rPr>
          <w:i/>
        </w:rPr>
        <w:t>e</w:t>
      </w:r>
      <w:r w:rsidRPr="005E78DA">
        <w:rPr>
          <w:i/>
          <w:vertAlign w:val="superscript"/>
        </w:rPr>
        <w:t>-E/</w:t>
      </w:r>
      <w:proofErr w:type="spellStart"/>
      <w:r w:rsidRPr="005E78DA">
        <w:rPr>
          <w:i/>
          <w:vertAlign w:val="superscript"/>
        </w:rPr>
        <w:t>kT</w:t>
      </w:r>
      <w:proofErr w:type="spellEnd"/>
      <w:r>
        <w:t>) for any given body mass</w:t>
      </w:r>
      <w:r w:rsidR="005E78DA">
        <w:t xml:space="preserve"> </w:t>
      </w:r>
      <w:r>
        <w:t>where MR = metabolic rate, M = body mass, E = the activation energy of metabolism, T = absolute temperature, k = Boltzmann’s constant and B</w:t>
      </w:r>
      <w:r w:rsidRPr="005E78DA">
        <w:rPr>
          <w:vertAlign w:val="subscript"/>
        </w:rPr>
        <w:t>0</w:t>
      </w:r>
      <w:r>
        <w:t xml:space="preserve"> is a normalisation constant independent of M and T. This equation explicitly assumes that metabolic rate scales with </w:t>
      </w:r>
      <w:proofErr w:type="gramStart"/>
      <w:r>
        <w:t>The</w:t>
      </w:r>
      <w:proofErr w:type="gramEnd"/>
      <w:r>
        <w:t xml:space="preserve"> equation also assumes that temperature influences metabolic rate through its effects on the rate of biochemical reactions for and varies according to the Boltzmann factor (</w:t>
      </w:r>
      <w:r w:rsidRPr="005E78DA">
        <w:rPr>
          <w:i/>
        </w:rPr>
        <w:t>e</w:t>
      </w:r>
      <w:r w:rsidRPr="005E78DA">
        <w:rPr>
          <w:i/>
          <w:vertAlign w:val="superscript"/>
        </w:rPr>
        <w:t>-E/</w:t>
      </w:r>
      <w:proofErr w:type="spellStart"/>
      <w:r w:rsidRPr="005E78DA">
        <w:rPr>
          <w:i/>
          <w:vertAlign w:val="superscript"/>
        </w:rPr>
        <w:t>kT</w:t>
      </w:r>
      <w:proofErr w:type="spellEnd"/>
      <w:r>
        <w:t>) for any given body mass. This generalised equation also makes the implicit assumption that relationship between temperature and metabolic rate is identical across different hierarchical and taxonomic levels because the kinetics of a reaction is underpinned by same thermodynamic mechanism (See Clarke 2004 for in depth discussion). Accumulating evidence from intraspecific studies has shown that mass-scaling relationships do not adhere to the ¾ power law and often interact with temperature (</w:t>
      </w:r>
      <w:r w:rsidRPr="005E78DA">
        <w:rPr>
          <w:lang w:val="en-US"/>
        </w:rPr>
        <w:t>{Barneche:2016ke}</w:t>
      </w:r>
      <w:r>
        <w:t>). This may be because reaction</w:t>
      </w:r>
      <w:r>
        <w:tab/>
      </w:r>
    </w:p>
    <w:p w14:paraId="2B39C436" w14:textId="1ABB0008" w:rsidR="00E3768B" w:rsidRDefault="00E3768B" w:rsidP="005E78DA">
      <w:pPr>
        <w:pStyle w:val="Thesisbodytext"/>
        <w:numPr>
          <w:ilvl w:val="0"/>
          <w:numId w:val="4"/>
        </w:numPr>
      </w:pPr>
      <w:r>
        <w:lastRenderedPageBreak/>
        <w:t>body mass and metabolic rate can vary drastically among individuals of the same population and within an individual, moreover multi-level variation in mass-scaling relationships was largely neglected during the development of unifying theory of metabolic ecology</w:t>
      </w:r>
    </w:p>
    <w:p w14:paraId="7582E644" w14:textId="6EF94CA1" w:rsidR="00D306B1" w:rsidRDefault="00D306B1" w:rsidP="00D306B1">
      <w:pPr>
        <w:pStyle w:val="Thesisbodytext"/>
        <w:numPr>
          <w:ilvl w:val="0"/>
          <w:numId w:val="4"/>
        </w:numPr>
        <w:spacing w:line="360" w:lineRule="auto"/>
      </w:pPr>
      <w:r>
        <w:t xml:space="preserve">Body size is fundamental in governing an individual’s metabolic rate </w:t>
      </w:r>
      <w:r>
        <w:rPr>
          <w:rFonts w:eastAsiaTheme="minorHAnsi"/>
          <w:lang w:val="en-US"/>
        </w:rPr>
        <w:t>{Brown:2004hp, Gillooly:2001cg}</w:t>
      </w:r>
      <w:r>
        <w:t xml:space="preserve">. Metabolic theories assume that metabolic rate relates to body mass following a power relationship, irrespective of organism size. However, these theories neglect to consider that individuals of the same body mass can have very different energy expenditure and an individual’s body mass can fluctuate drastically within its lifetime. Individuals of the same weight can vary in their internal anatomy or body composition which requires different energy expenditure to maintain physiological processes. For example, in a study of six inbred lines of lab mice, lines that have relatively higher basal metabolic rate after correcting for body mass differences, were characterised by larger small intestine, heart, liver and kidney </w:t>
      </w:r>
      <w:r>
        <w:rPr>
          <w:rFonts w:eastAsiaTheme="minorHAnsi" w:cs="Times"/>
          <w:lang w:val="en-US"/>
        </w:rPr>
        <w:t>{Konarzewski:1995cu}</w:t>
      </w:r>
      <w:del w:id="355" w:author="fonti.kar@gmail.com" w:date="2018-11-09T18:18:00Z">
        <w:r w:rsidDel="00B675E6">
          <w:fldChar w:fldCharType="begin"/>
        </w:r>
        <w:r w:rsidR="00B675E6" w:rsidDel="00B675E6">
          <w:delInstrText xml:space="preserve"> ADDIN PAPERS2_CITATIONS &lt;citation&gt;&lt;priority&gt;0&lt;/priority&gt;&lt;uuid&gt;DB70BE39-9663-4FBA-AD65-5BCD0C233CFA&lt;/uuid&gt;&lt;publications&gt;&lt;publication&gt;&lt;subtype&gt;400&lt;/subtype&gt;&lt;title&gt;Evolution of Basal Metabolic Rate and Organ Masses in Laboratory Mice&lt;/title&gt;&lt;url&gt;https://www.jstor.org/stable/2410448?origin=crossref&lt;/url&gt;&lt;volume&gt;49&lt;/volume&gt;&lt;publication_date&gt;99199512001200000000220000&lt;/publication_date&gt;&lt;uuid&gt;C31AD37F-8BA6-4D8C-9425-93607AB8AD46&lt;/uuid&gt;&lt;type&gt;400&lt;/type&gt;&lt;number&gt;6&lt;/number&gt;&lt;doi&gt;10.2307/2410448&lt;/doi&gt;&lt;startpage&gt;1239&lt;/startpage&gt;&lt;bundle&gt;&lt;publication&gt;&lt;title&gt;Evolution&lt;/title&gt;&lt;uuid&gt;6953F25B-CBF7-4DC7-9F0B-080927B921E6&lt;/uuid&gt;&lt;subtype&gt;-100&lt;/subtype&gt;&lt;publisher&gt;Blackwell Publishing Inc&lt;/publisher&gt;&lt;type&gt;-100&lt;/type&gt;&lt;/publication&gt;&lt;/bundle&gt;&lt;authors&gt;&lt;author&gt;&lt;lastName&gt;Konarzewski&lt;/lastName&gt;&lt;firstName&gt;Marek&lt;/firstName&gt;&lt;/author&gt;&lt;author&gt;&lt;lastName&gt;Diamond&lt;/lastName&gt;&lt;firstName&gt;Jared&lt;/firstName&gt;&lt;/author&gt;&lt;/authors&gt;&lt;/publication&gt;&lt;/publications&gt;&lt;cites&gt;&lt;/cites&gt;&lt;/citation&gt;</w:delInstrText>
        </w:r>
        <w:r w:rsidDel="00B675E6">
          <w:fldChar w:fldCharType="end"/>
        </w:r>
      </w:del>
      <w:r>
        <w:t>. An individual’s body composition can determine</w:t>
      </w:r>
      <w:r w:rsidRPr="008645CE">
        <w:t xml:space="preserve"> </w:t>
      </w:r>
      <w:r>
        <w:t xml:space="preserve">the type of energetic fuel utilised by the metabolic system as well as the lipid content of cell membranes which in turn can affect metabolic rate. These mechanisms can maintain variation in mass among individuals and within individual and alter the population scaling relationship with metabolic rate. In order to properly understand how metabolic rate scales with mass at higher levels of biological variation, variability in mass needs to be accounted for at the among- and within- individual level. </w:t>
      </w:r>
    </w:p>
    <w:p w14:paraId="39C8A249" w14:textId="77777777" w:rsidR="00D306B1" w:rsidRDefault="00D306B1" w:rsidP="00D306B1">
      <w:pPr>
        <w:pStyle w:val="Thesisbodytext"/>
        <w:numPr>
          <w:ilvl w:val="0"/>
          <w:numId w:val="4"/>
        </w:numPr>
        <w:spacing w:line="360" w:lineRule="auto"/>
      </w:pPr>
      <w:r>
        <w:t>Temperature is also an important factor in determining metabolic rate. The interactive effects of body mass and temperature on metabolic rate is less well understood.</w:t>
      </w:r>
    </w:p>
    <w:p w14:paraId="61068D6E" w14:textId="77777777" w:rsidR="00D306B1" w:rsidRDefault="00D306B1" w:rsidP="00D306B1">
      <w:pPr>
        <w:pStyle w:val="Thesisbodytext"/>
        <w:numPr>
          <w:ilvl w:val="0"/>
          <w:numId w:val="4"/>
        </w:numPr>
        <w:spacing w:line="360" w:lineRule="auto"/>
      </w:pPr>
    </w:p>
    <w:p w14:paraId="536C96AB" w14:textId="77777777" w:rsidR="00D306B1" w:rsidRDefault="00D306B1" w:rsidP="00D306B1">
      <w:pPr>
        <w:pStyle w:val="Thesisbodytext"/>
        <w:numPr>
          <w:ilvl w:val="0"/>
          <w:numId w:val="4"/>
        </w:numPr>
        <w:spacing w:line="360" w:lineRule="auto"/>
      </w:pPr>
      <w:r>
        <w:t xml:space="preserve">There is also a growing number of studies that show mass-scaling changes with temperature </w:t>
      </w:r>
    </w:p>
    <w:p w14:paraId="1715635E" w14:textId="77777777" w:rsidR="00E3768B" w:rsidRDefault="00E3768B" w:rsidP="00E3768B">
      <w:pPr>
        <w:pStyle w:val="Thesisbodytext"/>
        <w:numPr>
          <w:ilvl w:val="0"/>
          <w:numId w:val="4"/>
        </w:numPr>
        <w:rPr>
          <w:ins w:id="356" w:author="fonti.kar@gmail.com" w:date="2018-10-22T14:05:00Z"/>
        </w:rPr>
      </w:pPr>
    </w:p>
    <w:p w14:paraId="3720BC90" w14:textId="77777777" w:rsidR="00AC63A9" w:rsidRPr="00AC63A9" w:rsidRDefault="00AC63A9" w:rsidP="00AC63A9">
      <w:pPr>
        <w:pStyle w:val="ListParagraph"/>
        <w:numPr>
          <w:ilvl w:val="0"/>
          <w:numId w:val="4"/>
        </w:numPr>
        <w:spacing w:line="360" w:lineRule="auto"/>
        <w:rPr>
          <w:ins w:id="357" w:author="fonti.kar@gmail.com" w:date="2018-11-13T10:50:00Z"/>
          <w:lang w:val="en-AU"/>
        </w:rPr>
      </w:pPr>
      <w:commentRangeStart w:id="358"/>
      <w:ins w:id="359" w:author="fonti.kar@gmail.com" w:date="2018-11-13T10:50:00Z">
        <w:r w:rsidRPr="00AC63A9">
          <w:rPr>
            <w:lang w:val="en-AU"/>
          </w:rPr>
          <w:t>Consistency in rank order also implies that there are not trade-offs in thermal reaction norms at the within- or among individual level</w:t>
        </w:r>
        <w:commentRangeEnd w:id="358"/>
        <w:r>
          <w:rPr>
            <w:rStyle w:val="CommentReference"/>
            <w:rFonts w:eastAsiaTheme="minorEastAsia"/>
            <w:lang w:val="en-AU"/>
          </w:rPr>
          <w:commentReference w:id="358"/>
        </w:r>
        <w:r w:rsidRPr="00AC63A9">
          <w:rPr>
            <w:lang w:val="en-AU"/>
          </w:rPr>
          <w:t xml:space="preserve">. </w:t>
        </w:r>
        <w:commentRangeStart w:id="360"/>
        <w:r w:rsidRPr="00AC63A9">
          <w:rPr>
            <w:lang w:val="en-AU"/>
          </w:rPr>
          <w:t>While it is intuitive to consider allocation trade-offs in thermal reaction norms, for example, an individual may allocate resources to form more thermally stable enzymes at one temperature compared</w:t>
        </w:r>
        <w:commentRangeStart w:id="361"/>
        <w:r w:rsidRPr="00AC63A9">
          <w:rPr>
            <w:lang w:val="en-AU"/>
          </w:rPr>
          <w:t xml:space="preserve"> </w:t>
        </w:r>
        <w:commentRangeEnd w:id="360"/>
        <w:r>
          <w:rPr>
            <w:rStyle w:val="CommentReference"/>
            <w:rFonts w:eastAsiaTheme="minorEastAsia"/>
            <w:lang w:val="en-AU"/>
          </w:rPr>
          <w:commentReference w:id="360"/>
        </w:r>
        <w:r w:rsidRPr="00AC63A9">
          <w:rPr>
            <w:lang w:val="en-AU"/>
          </w:rPr>
          <w:t>to another, our finding contradicts this hypothesis (</w:t>
        </w:r>
        <w:proofErr w:type="spellStart"/>
        <w:r w:rsidRPr="00AC63A9">
          <w:rPr>
            <w:lang w:val="en-AU"/>
          </w:rPr>
          <w:t>Uberfleas</w:t>
        </w:r>
        <w:proofErr w:type="spellEnd"/>
        <w:r w:rsidRPr="00AC63A9">
          <w:rPr>
            <w:lang w:val="en-AU"/>
          </w:rPr>
          <w:t xml:space="preserve"> and </w:t>
        </w:r>
        <w:proofErr w:type="spellStart"/>
        <w:r w:rsidRPr="00AC63A9">
          <w:rPr>
            <w:lang w:val="en-AU"/>
          </w:rPr>
          <w:t>Angilletta</w:t>
        </w:r>
        <w:proofErr w:type="spellEnd"/>
        <w:r w:rsidRPr="00AC63A9">
          <w:rPr>
            <w:lang w:val="en-AU"/>
          </w:rPr>
          <w:t xml:space="preserve"> paper). Trade-offs may not manifest under acute changes in temperatures because immediate responses are strongly governed by the thermodynamics of biochemical </w:t>
        </w:r>
        <w:r w:rsidRPr="00AC63A9">
          <w:rPr>
            <w:lang w:val="en-AU"/>
          </w:rPr>
          <w:lastRenderedPageBreak/>
          <w:t>reactions rather than phenotypic adaptation. Instead, trade-offs in whole-organism metabolism to different thermal environments may occur with the capacity for individuals to acclimate. Thermal acclimation requires allocating resources to remodel different aspects of the physiological system. This finite pool of resources could be determined by genetic differences or even permanent environment differences at development and may determine trade-offs in plastic acclimation responses (Beaman et al, TREE paper). Detecting whole-organism performance trade-offs following acclimation at the individual level would be fruitful and insightful avenue to pursue in order to understand the evolution of thermal reaction norms shape.</w:t>
        </w:r>
        <w:commentRangeEnd w:id="361"/>
        <w:r>
          <w:rPr>
            <w:rStyle w:val="CommentReference"/>
            <w:rFonts w:eastAsiaTheme="minorEastAsia"/>
            <w:lang w:val="en-AU"/>
          </w:rPr>
          <w:commentReference w:id="361"/>
        </w:r>
      </w:ins>
    </w:p>
    <w:p w14:paraId="7DEEBB92" w14:textId="77777777" w:rsidR="00AC63A9" w:rsidRPr="00FF150A" w:rsidRDefault="00AC63A9" w:rsidP="00AC63A9">
      <w:pPr>
        <w:pStyle w:val="Thesisnormal"/>
        <w:numPr>
          <w:ilvl w:val="0"/>
          <w:numId w:val="4"/>
        </w:numPr>
        <w:spacing w:before="240" w:line="360" w:lineRule="auto"/>
        <w:rPr>
          <w:ins w:id="362" w:author="fonti.kar@gmail.com" w:date="2018-11-13T10:50:00Z"/>
        </w:rPr>
      </w:pPr>
      <w:commentRangeStart w:id="363"/>
      <w:ins w:id="364" w:author="fonti.kar@gmail.com" w:date="2018-11-13T10:50:00Z">
        <w:r>
          <w:t xml:space="preserve">. </w:t>
        </w:r>
        <w:commentRangeEnd w:id="363"/>
        <w:r>
          <w:rPr>
            <w:rStyle w:val="CommentReference"/>
          </w:rPr>
          <w:commentReference w:id="363"/>
        </w:r>
        <w:r>
          <w:t xml:space="preserve"> This can give rise to non-linear forms of thermal reaction norms if there is a heritable component underlying these phenotypic correlations. For example, if selection were to operate on metabolic responses at 30ºC, correlated selection on responses at neighbouring temperatures such as 28ºC and 32ºC would be selected upon more strongly than compared to metabolic rate at 22ºC. While the mechanisms that determine cross-temperature correlations are unclear, measurement error at low temperatures may have added more noise to the data, resulting in weaker correlations. Strong correlations imply that metabolic rate at different temperatures may be under ‘modular’ control. Mechanisms such as heat shock proteins that allow enzymes to be more structurally stable at hot temperatures may be recruited when an animal experiences rapid increases in temperature which could result in a strong positive correlation between hot temperatures (</w:t>
        </w:r>
        <w:proofErr w:type="spellStart"/>
        <w:r>
          <w:t>Somero</w:t>
        </w:r>
        <w:proofErr w:type="spellEnd"/>
        <w:r>
          <w:t>, 1995 and Fields 2001). Thermal tolerance of difference metabolic enzymes and proteins may be a plausible explanation for cross-temperature correlations, however characterising the enzymes or expression of heat shock proteins at different temperatures may be logistically challenging but a direct way of testing this hypothesis.</w:t>
        </w:r>
      </w:ins>
    </w:p>
    <w:p w14:paraId="44E39E76" w14:textId="77777777" w:rsidR="00FD14F6" w:rsidRDefault="00FD14F6" w:rsidP="00E3768B">
      <w:pPr>
        <w:pStyle w:val="Thesisnormal"/>
        <w:ind w:left="360"/>
      </w:pPr>
    </w:p>
    <w:p w14:paraId="39A22E90" w14:textId="77777777" w:rsidR="005176CC" w:rsidRPr="00D5332D" w:rsidRDefault="005176CC" w:rsidP="005176CC">
      <w:pPr>
        <w:pStyle w:val="Thesisnormal"/>
        <w:ind w:left="720"/>
      </w:pPr>
    </w:p>
    <w:p w14:paraId="1ADED1ED" w14:textId="3E6EBE8F" w:rsidR="00926758" w:rsidRPr="006B14B8" w:rsidRDefault="00926758" w:rsidP="006B14B8">
      <w:pPr>
        <w:rPr>
          <w:lang w:val="en-AU"/>
        </w:rPr>
      </w:pPr>
    </w:p>
    <w:sectPr w:rsidR="00926758" w:rsidRPr="006B14B8" w:rsidSect="00DE6B6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fonti.kar@gmail.com" w:date="2018-11-20T08:53:00Z" w:initials="f">
    <w:p w14:paraId="23C724E9" w14:textId="048C0AF0" w:rsidR="005B1AF1" w:rsidRDefault="005B1AF1">
      <w:pPr>
        <w:pStyle w:val="CommentText"/>
      </w:pPr>
      <w:r>
        <w:rPr>
          <w:rStyle w:val="CommentReference"/>
        </w:rPr>
        <w:annotationRef/>
      </w:r>
      <w:r>
        <w:t xml:space="preserve">Infinite dimension of reaction norms </w:t>
      </w:r>
    </w:p>
  </w:comment>
  <w:comment w:id="49" w:author="Daniel Noble" w:date="2018-11-15T08:48:00Z" w:initials="DN">
    <w:p w14:paraId="184D3C76" w14:textId="0998EE4B" w:rsidR="0052268C" w:rsidRDefault="0052268C">
      <w:pPr>
        <w:pStyle w:val="CommentText"/>
      </w:pPr>
      <w:r>
        <w:rPr>
          <w:rStyle w:val="CommentReference"/>
        </w:rPr>
        <w:annotationRef/>
      </w:r>
      <w:r>
        <w:t>You probably could have another sentence showing with citations how it can have community and population-level consequences…Also, I think you should cite Kearney’s paper…recent one on sleepy lizards…it’s really good</w:t>
      </w:r>
    </w:p>
  </w:comment>
  <w:comment w:id="87" w:author="Daniel Noble" w:date="2018-11-15T10:33:00Z" w:initials="DN">
    <w:p w14:paraId="2A0B3FC3" w14:textId="630C16E4" w:rsidR="0052268C" w:rsidRDefault="0052268C">
      <w:pPr>
        <w:pStyle w:val="CommentText"/>
      </w:pPr>
      <w:r>
        <w:rPr>
          <w:rStyle w:val="CommentReference"/>
        </w:rPr>
        <w:annotationRef/>
      </w:r>
      <w:r>
        <w:t xml:space="preserve">You probably want to actually cite </w:t>
      </w:r>
      <w:proofErr w:type="spellStart"/>
      <w:r>
        <w:t>Usef</w:t>
      </w:r>
      <w:proofErr w:type="spellEnd"/>
      <w:r>
        <w:t xml:space="preserve"> Am Nat paper here which show scaling </w:t>
      </w:r>
      <w:proofErr w:type="spellStart"/>
      <w:r>
        <w:t>variaes</w:t>
      </w:r>
      <w:proofErr w:type="spellEnd"/>
      <w:r>
        <w:t xml:space="preserve"> across taxa.</w:t>
      </w:r>
    </w:p>
  </w:comment>
  <w:comment w:id="88" w:author="Daniel Noble" w:date="2018-11-15T08:57:00Z" w:initials="DN">
    <w:p w14:paraId="1829DF8B" w14:textId="42E48496" w:rsidR="0052268C" w:rsidRDefault="0052268C">
      <w:pPr>
        <w:pStyle w:val="CommentText"/>
      </w:pPr>
      <w:r>
        <w:rPr>
          <w:rStyle w:val="CommentReference"/>
        </w:rPr>
        <w:annotationRef/>
      </w:r>
      <w:r>
        <w:t xml:space="preserve">I’ve not read these so </w:t>
      </w:r>
      <w:proofErr w:type="gramStart"/>
      <w:r>
        <w:t>make  sure</w:t>
      </w:r>
      <w:proofErr w:type="gramEnd"/>
      <w:r>
        <w:t xml:space="preserve"> my changes to text are supported by these</w:t>
      </w:r>
    </w:p>
  </w:comment>
  <w:comment w:id="105" w:author="Daniel Noble" w:date="2018-11-07T19:45:00Z" w:initials="DN">
    <w:p w14:paraId="66A13C61" w14:textId="77777777" w:rsidR="0052268C" w:rsidRDefault="0052268C" w:rsidP="005E35FB">
      <w:pPr>
        <w:pStyle w:val="CommentText"/>
      </w:pPr>
      <w:r>
        <w:rPr>
          <w:rStyle w:val="CommentReference"/>
        </w:rPr>
        <w:annotationRef/>
      </w:r>
      <w:r>
        <w:t>Need a better transition here to this paragraph</w:t>
      </w:r>
    </w:p>
  </w:comment>
  <w:comment w:id="144" w:author="Daniel Noble" w:date="2018-11-15T12:06:00Z" w:initials="DN">
    <w:p w14:paraId="13A65986" w14:textId="15CF708E" w:rsidR="0052268C" w:rsidRDefault="0052268C">
      <w:pPr>
        <w:pStyle w:val="CommentText"/>
      </w:pPr>
      <w:r>
        <w:rPr>
          <w:rStyle w:val="CommentReference"/>
        </w:rPr>
        <w:annotationRef/>
      </w:r>
      <w:r>
        <w:t>Not convinced this is the best transitional sentence yet</w:t>
      </w:r>
    </w:p>
  </w:comment>
  <w:comment w:id="163" w:author="Daniel Noble" w:date="2018-11-15T11:15:00Z" w:initials="DN">
    <w:p w14:paraId="2EDA1CF0" w14:textId="006FDD7B" w:rsidR="0052268C" w:rsidRDefault="0052268C">
      <w:pPr>
        <w:pStyle w:val="CommentText"/>
      </w:pPr>
      <w:r>
        <w:rPr>
          <w:rStyle w:val="CommentReference"/>
        </w:rPr>
        <w:annotationRef/>
      </w:r>
      <w:r>
        <w:t xml:space="preserve">Anything on acclimation effects are useful. </w:t>
      </w:r>
      <w:proofErr w:type="spellStart"/>
      <w:r>
        <w:t>Seebacher</w:t>
      </w:r>
      <w:proofErr w:type="spellEnd"/>
      <w:r>
        <w:t xml:space="preserve"> et al. …</w:t>
      </w:r>
    </w:p>
  </w:comment>
  <w:comment w:id="160" w:author="Daniel Noble" w:date="2018-11-15T11:02:00Z" w:initials="DN">
    <w:p w14:paraId="49CF1452" w14:textId="4E7455A1" w:rsidR="0052268C" w:rsidRDefault="0052268C">
      <w:pPr>
        <w:pStyle w:val="CommentText"/>
      </w:pPr>
      <w:r>
        <w:rPr>
          <w:rStyle w:val="CommentReference"/>
        </w:rPr>
        <w:annotationRef/>
      </w:r>
      <w:r>
        <w:t xml:space="preserve">I kind of think this is important because what you are trying to do here is link this back to </w:t>
      </w:r>
      <w:proofErr w:type="spellStart"/>
      <w:r>
        <w:t>plasticty</w:t>
      </w:r>
      <w:proofErr w:type="spellEnd"/>
      <w:r>
        <w:t xml:space="preserve"> in metabolism</w:t>
      </w:r>
    </w:p>
  </w:comment>
  <w:comment w:id="170" w:author="Daniel Noble" w:date="2018-11-15T11:15:00Z" w:initials="DN">
    <w:p w14:paraId="7FC05C4B" w14:textId="0B993778" w:rsidR="0052268C" w:rsidRDefault="0052268C">
      <w:pPr>
        <w:pStyle w:val="CommentText"/>
      </w:pPr>
      <w:r>
        <w:rPr>
          <w:rStyle w:val="CommentReference"/>
        </w:rPr>
        <w:annotationRef/>
      </w:r>
      <w:r>
        <w:t>Isn’t this kind of redundant with the above point?</w:t>
      </w:r>
    </w:p>
  </w:comment>
  <w:comment w:id="201" w:author="Daniel Noble" w:date="2018-11-15T12:09:00Z" w:initials="DN">
    <w:p w14:paraId="3F73C073" w14:textId="1C78F56D" w:rsidR="0052268C" w:rsidRDefault="0052268C">
      <w:pPr>
        <w:pStyle w:val="CommentText"/>
      </w:pPr>
      <w:r>
        <w:rPr>
          <w:rStyle w:val="CommentReference"/>
        </w:rPr>
        <w:annotationRef/>
      </w:r>
      <w:r>
        <w:t xml:space="preserve">Will need to come up with a creative reason why, but that shouldn’t be too hard…although at the moment, </w:t>
      </w:r>
      <w:proofErr w:type="spellStart"/>
      <w:r>
        <w:t>nothin</w:t>
      </w:r>
      <w:proofErr w:type="spellEnd"/>
      <w:r>
        <w:t xml:space="preserve"> insightful comes to mind.</w:t>
      </w:r>
    </w:p>
  </w:comment>
  <w:comment w:id="226" w:author="Daniel Noble" w:date="2018-11-15T10:39:00Z" w:initials="DN">
    <w:p w14:paraId="179BBF9A" w14:textId="77777777" w:rsidR="0052268C" w:rsidRDefault="0052268C" w:rsidP="00B407A5">
      <w:pPr>
        <w:pStyle w:val="CommentText"/>
      </w:pPr>
      <w:r>
        <w:rPr>
          <w:rStyle w:val="CommentReference"/>
        </w:rPr>
        <w:annotationRef/>
      </w:r>
      <w:r>
        <w:t>Here is your transitional sentence…see what it does?</w:t>
      </w:r>
    </w:p>
  </w:comment>
  <w:comment w:id="223" w:author="Daniel Noble" w:date="2018-11-15T12:07:00Z" w:initials="DN">
    <w:p w14:paraId="5D9FA48C" w14:textId="0278A697" w:rsidR="0052268C" w:rsidRDefault="0052268C">
      <w:pPr>
        <w:pStyle w:val="CommentText"/>
      </w:pPr>
      <w:r>
        <w:rPr>
          <w:rStyle w:val="CommentReference"/>
        </w:rPr>
        <w:annotationRef/>
      </w:r>
      <w:r>
        <w:t xml:space="preserve">Ok, I think you see where I am going here, I hope, basically we want something to link to scaling again a bit </w:t>
      </w:r>
    </w:p>
  </w:comment>
  <w:comment w:id="249" w:author="Daniel Noble" w:date="2018-11-15T11:18:00Z" w:initials="DN">
    <w:p w14:paraId="586745C5" w14:textId="0CC9D739" w:rsidR="0052268C" w:rsidRDefault="0052268C">
      <w:pPr>
        <w:pStyle w:val="CommentText"/>
      </w:pPr>
      <w:r>
        <w:rPr>
          <w:rStyle w:val="CommentReference"/>
        </w:rPr>
        <w:annotationRef/>
      </w:r>
      <w:proofErr w:type="spellStart"/>
      <w:r>
        <w:t>Kingsolvers</w:t>
      </w:r>
      <w:proofErr w:type="spellEnd"/>
      <w:r>
        <w:t>, Via others…</w:t>
      </w:r>
    </w:p>
  </w:comment>
  <w:comment w:id="263" w:author="Daniel Noble" w:date="2018-11-07T19:56:00Z" w:initials="DN">
    <w:p w14:paraId="1596E623" w14:textId="77777777" w:rsidR="0052268C" w:rsidRDefault="0052268C" w:rsidP="007D7B1B">
      <w:pPr>
        <w:pStyle w:val="CommentText"/>
      </w:pPr>
      <w:r>
        <w:rPr>
          <w:rStyle w:val="CommentReference"/>
        </w:rPr>
        <w:annotationRef/>
      </w:r>
      <w:r>
        <w:t>Slightly abrupt transition to here</w:t>
      </w:r>
    </w:p>
  </w:comment>
  <w:comment w:id="270" w:author="Daniel Noble" w:date="2018-11-15T12:09:00Z" w:initials="DN">
    <w:p w14:paraId="7AC7CA34" w14:textId="03351F25" w:rsidR="0052268C" w:rsidRDefault="0052268C">
      <w:pPr>
        <w:pStyle w:val="CommentText"/>
      </w:pPr>
      <w:r>
        <w:rPr>
          <w:rStyle w:val="CommentReference"/>
        </w:rPr>
        <w:annotationRef/>
      </w:r>
      <w:r>
        <w:t>I would ditch most of this or integrate above.</w:t>
      </w:r>
    </w:p>
  </w:comment>
  <w:comment w:id="286" w:author="Fonti Kar" w:date="2018-03-02T14:05:00Z" w:initials="FK">
    <w:p w14:paraId="402D50CF" w14:textId="77777777" w:rsidR="0052268C" w:rsidRDefault="0052268C" w:rsidP="00B37A5A">
      <w:pPr>
        <w:pStyle w:val="CommentText"/>
      </w:pPr>
      <w:r>
        <w:rPr>
          <w:rStyle w:val="CommentReference"/>
        </w:rPr>
        <w:annotationRef/>
      </w:r>
      <w:r>
        <w:t>Withers textbook</w:t>
      </w:r>
    </w:p>
  </w:comment>
  <w:comment w:id="287" w:author="Daniel Noble" w:date="2018-11-08T12:06:00Z" w:initials="DN">
    <w:p w14:paraId="16EB9A55" w14:textId="4B9379DD" w:rsidR="0052268C" w:rsidRDefault="0052268C">
      <w:pPr>
        <w:pStyle w:val="CommentText"/>
      </w:pPr>
      <w:r>
        <w:rPr>
          <w:rStyle w:val="CommentReference"/>
        </w:rPr>
        <w:annotationRef/>
      </w:r>
      <w:r>
        <w:t xml:space="preserve">Why is it important to check this? It sounds confusing as often this is done to assess collinearity between predictors, not the predictors and response which is what you are actually interested in. So maybe just re-word this. </w:t>
      </w:r>
    </w:p>
  </w:comment>
  <w:comment w:id="288" w:author="fonti.kar@gmail.com" w:date="2018-11-13T15:25:00Z" w:initials="f">
    <w:p w14:paraId="5C4B16A5" w14:textId="44E52F85" w:rsidR="0052268C" w:rsidRDefault="0052268C">
      <w:pPr>
        <w:pStyle w:val="CommentText"/>
      </w:pPr>
      <w:r>
        <w:rPr>
          <w:rStyle w:val="CommentReference"/>
        </w:rPr>
        <w:annotationRef/>
      </w:r>
      <w:proofErr w:type="gramStart"/>
      <w:r>
        <w:t>Yes</w:t>
      </w:r>
      <w:proofErr w:type="gramEnd"/>
      <w:r>
        <w:t xml:space="preserve"> I meant to say between predictors – need to redo these anyway!</w:t>
      </w:r>
    </w:p>
  </w:comment>
  <w:comment w:id="289" w:author="Fonti Kar" w:date="2018-03-02T14:27:00Z" w:initials="FK">
    <w:p w14:paraId="19128896" w14:textId="77777777" w:rsidR="0052268C" w:rsidRDefault="0052268C" w:rsidP="00B37A5A">
      <w:pPr>
        <w:pStyle w:val="CommentText"/>
      </w:pPr>
      <w:r>
        <w:rPr>
          <w:rStyle w:val="CommentReference"/>
        </w:rPr>
        <w:annotationRef/>
      </w:r>
      <w:r w:rsidRPr="00522F48">
        <w:rPr>
          <w:highlight w:val="yellow"/>
        </w:rPr>
        <w:t>Redo these</w:t>
      </w:r>
    </w:p>
  </w:comment>
  <w:comment w:id="291" w:author="fonti.kar@gmail.com" w:date="2018-11-09T18:23:00Z" w:initials="f">
    <w:p w14:paraId="6EA90DC2" w14:textId="7761AB51" w:rsidR="0052268C" w:rsidRDefault="0052268C">
      <w:pPr>
        <w:pStyle w:val="CommentText"/>
      </w:pPr>
      <w:r>
        <w:rPr>
          <w:rStyle w:val="CommentReference"/>
        </w:rPr>
        <w:annotationRef/>
      </w:r>
      <w:r>
        <w:t>Do this</w:t>
      </w:r>
    </w:p>
  </w:comment>
  <w:comment w:id="292" w:author="fonti.kar@gmail.com" w:date="2018-11-20T08:50:00Z" w:initials="f">
    <w:p w14:paraId="37D95B16" w14:textId="6A7F50B1" w:rsidR="00522F48" w:rsidRDefault="00522F48">
      <w:pPr>
        <w:pStyle w:val="CommentText"/>
      </w:pPr>
      <w:r>
        <w:rPr>
          <w:rStyle w:val="CommentReference"/>
        </w:rPr>
        <w:annotationRef/>
      </w:r>
      <w:r>
        <w:t xml:space="preserve">Pending </w:t>
      </w:r>
      <w:r w:rsidRPr="00522F48">
        <w:rPr>
          <w:highlight w:val="yellow"/>
        </w:rPr>
        <w:t>modelling with series is not going well</w:t>
      </w:r>
    </w:p>
  </w:comment>
  <w:comment w:id="298" w:author="fonti.kar@gmail.com" w:date="2018-09-21T11:40:00Z" w:initials="f">
    <w:p w14:paraId="0C6449C4" w14:textId="77777777" w:rsidR="0052268C" w:rsidRDefault="0052268C" w:rsidP="008C0F01">
      <w:pPr>
        <w:pStyle w:val="CommentText"/>
      </w:pPr>
      <w:r>
        <w:rPr>
          <w:rStyle w:val="CommentReference"/>
        </w:rPr>
        <w:annotationRef/>
      </w:r>
      <w:r>
        <w:t>Need to get CIs for correlations, bold which ones are significantly different from zero</w:t>
      </w:r>
    </w:p>
  </w:comment>
  <w:comment w:id="299" w:author="Daniel Noble" w:date="2018-11-08T12:57:00Z" w:initials="DN">
    <w:p w14:paraId="726D6F03" w14:textId="77777777" w:rsidR="0052268C" w:rsidRDefault="0052268C" w:rsidP="008C0F01">
      <w:pPr>
        <w:pStyle w:val="CommentText"/>
      </w:pPr>
      <w:r>
        <w:rPr>
          <w:rStyle w:val="CommentReference"/>
        </w:rPr>
        <w:annotationRef/>
      </w:r>
      <w:r>
        <w:t>Fonti, one thing here. Can’t you estimate a residual correlation with the function-valued approach? You just fit a continuous slope in the residual</w:t>
      </w:r>
      <w:proofErr w:type="gramStart"/>
      <w:r>
        <w:t>…..</w:t>
      </w:r>
      <w:proofErr w:type="gramEnd"/>
      <w:r>
        <w:t xml:space="preserve"> I would do that and make this a 2x2 matrix which looks cleaner and more balanced </w:t>
      </w:r>
      <w:proofErr w:type="gramStart"/>
      <w:r>
        <w:t>as  figure</w:t>
      </w:r>
      <w:proofErr w:type="gramEnd"/>
      <w:r>
        <w:t>!</w:t>
      </w:r>
    </w:p>
  </w:comment>
  <w:comment w:id="300" w:author="fonti.kar@gmail.com" w:date="2018-11-13T11:48:00Z" w:initials="f">
    <w:p w14:paraId="6B48B55B" w14:textId="77777777" w:rsidR="0052268C" w:rsidRDefault="0052268C" w:rsidP="008C0F01">
      <w:pPr>
        <w:pStyle w:val="CommentText"/>
      </w:pPr>
      <w:r>
        <w:rPr>
          <w:rStyle w:val="CommentReference"/>
        </w:rPr>
        <w:annotationRef/>
      </w:r>
      <w:r>
        <w:t xml:space="preserve">Pending, trying to trick </w:t>
      </w:r>
      <w:proofErr w:type="spellStart"/>
      <w:r>
        <w:t>MCMCglmm</w:t>
      </w:r>
      <w:proofErr w:type="spellEnd"/>
      <w:r>
        <w:t xml:space="preserve"> and </w:t>
      </w:r>
      <w:proofErr w:type="spellStart"/>
      <w:r>
        <w:t>brms</w:t>
      </w:r>
      <w:proofErr w:type="spellEnd"/>
      <w:r>
        <w:t xml:space="preserve"> to do this! For some reason correlation of ID </w:t>
      </w:r>
      <w:proofErr w:type="spellStart"/>
      <w:r>
        <w:t>int</w:t>
      </w:r>
      <w:proofErr w:type="spellEnd"/>
      <w:r>
        <w:t xml:space="preserve"> and slope is estimated VERY poorly in </w:t>
      </w:r>
      <w:proofErr w:type="spellStart"/>
      <w:r>
        <w:t>brms</w:t>
      </w:r>
      <w:proofErr w:type="spellEnd"/>
      <w:r>
        <w:t xml:space="preserve">! </w:t>
      </w:r>
    </w:p>
  </w:comment>
  <w:comment w:id="301" w:author="fonti.kar@gmail.com" w:date="2018-11-13T16:25:00Z" w:initials="f">
    <w:p w14:paraId="1F87F1DB" w14:textId="246081C2" w:rsidR="0052268C" w:rsidRDefault="0052268C">
      <w:pPr>
        <w:pStyle w:val="CommentText"/>
      </w:pPr>
      <w:r>
        <w:rPr>
          <w:rStyle w:val="CommentReference"/>
        </w:rPr>
        <w:annotationRef/>
      </w:r>
      <w:r>
        <w:t>I need to tabulate this result</w:t>
      </w:r>
    </w:p>
  </w:comment>
  <w:comment w:id="302" w:author="Daniel Noble" w:date="2018-11-08T12:58:00Z" w:initials="DN">
    <w:p w14:paraId="149B2008" w14:textId="77777777" w:rsidR="0052268C" w:rsidRDefault="0052268C" w:rsidP="008C0F01">
      <w:pPr>
        <w:pStyle w:val="CommentText"/>
      </w:pPr>
      <w:r>
        <w:rPr>
          <w:rStyle w:val="CommentReference"/>
        </w:rPr>
        <w:annotationRef/>
      </w:r>
      <w:r>
        <w:t>Bring this text above the figures….</w:t>
      </w:r>
    </w:p>
  </w:comment>
  <w:comment w:id="303" w:author="Daniel Noble" w:date="2018-11-08T12:50:00Z" w:initials="DN">
    <w:p w14:paraId="1E28984B" w14:textId="77777777" w:rsidR="0052268C" w:rsidRDefault="0052268C" w:rsidP="008C0F01">
      <w:pPr>
        <w:pStyle w:val="CommentText"/>
      </w:pPr>
      <w:r>
        <w:rPr>
          <w:rStyle w:val="CommentReference"/>
        </w:rPr>
        <w:annotationRef/>
      </w:r>
      <w:r>
        <w:t xml:space="preserve">Be careful to back up our statements with </w:t>
      </w:r>
      <w:proofErr w:type="spellStart"/>
      <w:r>
        <w:t>estiamtes</w:t>
      </w:r>
      <w:proofErr w:type="spellEnd"/>
      <w:r>
        <w:t xml:space="preserve">, tables or figures. Also, “most” different. Can you just provide the contrast effect? Or quantitatively </w:t>
      </w:r>
      <w:proofErr w:type="spellStart"/>
      <w:r>
        <w:t>decrie</w:t>
      </w:r>
      <w:proofErr w:type="spellEnd"/>
      <w:r>
        <w:t xml:space="preserve"> the difference.</w:t>
      </w:r>
    </w:p>
  </w:comment>
  <w:comment w:id="304" w:author="fonti.kar@gmail.com" w:date="2018-11-15T15:21:00Z" w:initials="f">
    <w:p w14:paraId="780C767C" w14:textId="4AAE23F7" w:rsidR="0052268C" w:rsidRDefault="0052268C">
      <w:pPr>
        <w:pStyle w:val="CommentText"/>
      </w:pPr>
      <w:r>
        <w:rPr>
          <w:rStyle w:val="CommentReference"/>
        </w:rPr>
        <w:annotationRef/>
      </w:r>
      <w:r>
        <w:t>Do this</w:t>
      </w:r>
    </w:p>
  </w:comment>
  <w:comment w:id="309" w:author="Daniel Noble" w:date="2018-11-15T12:25:00Z" w:initials="DN">
    <w:p w14:paraId="7F930721" w14:textId="7EDF1FE9" w:rsidR="0052268C" w:rsidRDefault="0052268C">
      <w:pPr>
        <w:pStyle w:val="CommentText"/>
      </w:pPr>
      <w:r>
        <w:rPr>
          <w:rStyle w:val="CommentReference"/>
        </w:rPr>
        <w:annotationRef/>
      </w:r>
      <w:r>
        <w:t>This paragraph is still jumbled around. I’ve done a lot of re-organising and removed unnecessary stuff. You will need to expand with some additional detail/points. Remember keep like ideas flowing on from one another….it was going from one idea to a similar one two sentences away.</w:t>
      </w:r>
    </w:p>
  </w:comment>
  <w:comment w:id="318" w:author="fonti.kar@gmail.com" w:date="2018-11-20T08:22:00Z" w:initials="f">
    <w:p w14:paraId="1B184038" w14:textId="77777777" w:rsidR="00A721BB" w:rsidRDefault="00A721BB" w:rsidP="00A721BB">
      <w:pPr>
        <w:pStyle w:val="CommentText"/>
      </w:pPr>
      <w:r>
        <w:rPr>
          <w:rStyle w:val="CommentReference"/>
        </w:rPr>
        <w:annotationRef/>
      </w:r>
      <w:r>
        <w:t xml:space="preserve">From Dan: </w:t>
      </w:r>
      <w:r>
        <w:t xml:space="preserve">I think you can afford to be a little </w:t>
      </w:r>
      <w:proofErr w:type="gramStart"/>
      <w:r>
        <w:t>more stern</w:t>
      </w:r>
      <w:proofErr w:type="gramEnd"/>
      <w:r>
        <w:t xml:space="preserve"> on your conclusions here as these are assumptions of these modelling approaches and they will not depend so heavily on the data.</w:t>
      </w:r>
    </w:p>
    <w:p w14:paraId="4B6B3FC7" w14:textId="0C645234" w:rsidR="00A721BB" w:rsidRDefault="00A721BB">
      <w:pPr>
        <w:pStyle w:val="CommentText"/>
      </w:pPr>
    </w:p>
  </w:comment>
  <w:comment w:id="320" w:author="Daniel Noble" w:date="2018-11-15T13:12:00Z" w:initials="DN">
    <w:p w14:paraId="199869DA" w14:textId="41AB8645" w:rsidR="0052268C" w:rsidRDefault="0052268C">
      <w:pPr>
        <w:pStyle w:val="CommentText"/>
      </w:pPr>
      <w:r>
        <w:rPr>
          <w:rStyle w:val="CommentReference"/>
        </w:rPr>
        <w:annotationRef/>
      </w:r>
      <w:r w:rsidRPr="00BA03BF">
        <w:rPr>
          <w:highlight w:val="yellow"/>
        </w:rPr>
        <w:t>Missing from the intro?</w:t>
      </w:r>
    </w:p>
  </w:comment>
  <w:comment w:id="321" w:author="Daniel Noble" w:date="2018-11-15T13:48:00Z" w:initials="DN">
    <w:p w14:paraId="65D35509" w14:textId="08FB90AE" w:rsidR="0052268C" w:rsidRDefault="0052268C">
      <w:pPr>
        <w:pStyle w:val="CommentText"/>
      </w:pPr>
      <w:r>
        <w:rPr>
          <w:rStyle w:val="CommentReference"/>
        </w:rPr>
        <w:annotationRef/>
      </w:r>
      <w:r>
        <w:t xml:space="preserve">You need a transition sentence here to </w:t>
      </w:r>
      <w:proofErr w:type="spellStart"/>
      <w:r>
        <w:t>demonstare</w:t>
      </w:r>
      <w:proofErr w:type="spellEnd"/>
      <w:r>
        <w:t xml:space="preserve"> studies that show effects on mass-scaling before jumping into acclimation. </w:t>
      </w:r>
      <w:proofErr w:type="spellStart"/>
      <w:r>
        <w:t>Acually</w:t>
      </w:r>
      <w:proofErr w:type="spellEnd"/>
      <w:r>
        <w:t>, acclimation maybe an example.</w:t>
      </w:r>
    </w:p>
  </w:comment>
  <w:comment w:id="324" w:author="Daniel Noble" w:date="2018-11-15T13:16:00Z" w:initials="DN">
    <w:p w14:paraId="081E028F" w14:textId="77777777" w:rsidR="00CC6C94" w:rsidRDefault="00CC6C94" w:rsidP="00CC6C94">
      <w:pPr>
        <w:pStyle w:val="CommentText"/>
      </w:pPr>
      <w:r>
        <w:rPr>
          <w:rStyle w:val="CommentReference"/>
        </w:rPr>
        <w:annotationRef/>
      </w:r>
      <w:r>
        <w:t>This is the first time I have even heard of a thermodynamic law</w:t>
      </w:r>
      <w:proofErr w:type="gramStart"/>
      <w:r>
        <w:t>…..</w:t>
      </w:r>
      <w:proofErr w:type="gramEnd"/>
      <w:r>
        <w:t>this needs to be explained or ditched….maybe even in introduction.</w:t>
      </w:r>
    </w:p>
  </w:comment>
  <w:comment w:id="327" w:author="Daniel Noble" w:date="2018-11-08T13:15:00Z" w:initials="DN">
    <w:p w14:paraId="36D714DB" w14:textId="77777777" w:rsidR="0052268C" w:rsidRDefault="0052268C" w:rsidP="00444B65">
      <w:pPr>
        <w:pStyle w:val="CommentText"/>
      </w:pPr>
      <w:r>
        <w:rPr>
          <w:rStyle w:val="CommentReference"/>
        </w:rPr>
        <w:annotationRef/>
      </w:r>
      <w:r>
        <w:t>This paragraph could be cut down and streamlined a bit</w:t>
      </w:r>
    </w:p>
  </w:comment>
  <w:comment w:id="330" w:author="Daniel Noble" w:date="2018-11-15T13:49:00Z" w:initials="DN">
    <w:p w14:paraId="14F4E443" w14:textId="2368B9C9" w:rsidR="0052268C" w:rsidRDefault="0052268C">
      <w:pPr>
        <w:pStyle w:val="CommentText"/>
      </w:pPr>
      <w:r>
        <w:rPr>
          <w:rStyle w:val="CommentReference"/>
        </w:rPr>
        <w:annotationRef/>
      </w:r>
      <w:r>
        <w:t>I have no clue what this I trying to get at. Discuss….</w:t>
      </w:r>
    </w:p>
  </w:comment>
  <w:comment w:id="358" w:author="Daniel Noble" w:date="2018-11-08T13:26:00Z" w:initials="DN">
    <w:p w14:paraId="4A9ED962" w14:textId="77777777" w:rsidR="0052268C" w:rsidRDefault="0052268C" w:rsidP="00AC63A9">
      <w:pPr>
        <w:pStyle w:val="CommentText"/>
      </w:pPr>
      <w:r>
        <w:rPr>
          <w:rStyle w:val="CommentReference"/>
        </w:rPr>
        <w:annotationRef/>
      </w:r>
      <w:r>
        <w:t>??????</w:t>
      </w:r>
    </w:p>
  </w:comment>
  <w:comment w:id="360" w:author="Daniel Noble" w:date="2018-11-08T13:27:00Z" w:initials="DN">
    <w:p w14:paraId="4B065C7E" w14:textId="77777777" w:rsidR="0052268C" w:rsidRDefault="0052268C" w:rsidP="00AC63A9">
      <w:pPr>
        <w:pStyle w:val="CommentText"/>
      </w:pPr>
      <w:r>
        <w:rPr>
          <w:rStyle w:val="CommentReference"/>
        </w:rPr>
        <w:annotationRef/>
      </w:r>
      <w:r>
        <w:t>I really don’t know where this is going Fonti….</w:t>
      </w:r>
    </w:p>
  </w:comment>
  <w:comment w:id="361" w:author="Daniel Noble" w:date="2018-11-08T13:27:00Z" w:initials="DN">
    <w:p w14:paraId="4E172A16" w14:textId="77777777" w:rsidR="0052268C" w:rsidRDefault="0052268C" w:rsidP="00AC63A9">
      <w:pPr>
        <w:pStyle w:val="CommentText"/>
      </w:pPr>
      <w:r>
        <w:rPr>
          <w:rStyle w:val="CommentReference"/>
        </w:rPr>
        <w:annotationRef/>
      </w:r>
      <w:r>
        <w:t xml:space="preserve">Cut down! This section is WAY too long. Keep focused on what you want to say, say it briefly and don’t dwell too much as the </w:t>
      </w:r>
      <w:proofErr w:type="spellStart"/>
      <w:r>
        <w:t>devel</w:t>
      </w:r>
      <w:proofErr w:type="spellEnd"/>
      <w:r>
        <w:t xml:space="preserve"> is in the detail and a reviewer will pick up on this and hammer you.</w:t>
      </w:r>
    </w:p>
  </w:comment>
  <w:comment w:id="363" w:author="Daniel Noble" w:date="2018-11-08T13:32:00Z" w:initials="DN">
    <w:p w14:paraId="69B65F70" w14:textId="77777777" w:rsidR="0052268C" w:rsidRDefault="0052268C" w:rsidP="00AC63A9">
      <w:pPr>
        <w:pStyle w:val="CommentText"/>
      </w:pPr>
      <w:r>
        <w:rPr>
          <w:rStyle w:val="CommentReference"/>
        </w:rPr>
        <w:annotationRef/>
      </w:r>
      <w:r>
        <w:t xml:space="preserve">I think this needs some re-writing…here you could discuss how the different methods gave different answers and what this means in an evolutionary sense about how effective </w:t>
      </w:r>
      <w:proofErr w:type="spellStart"/>
      <w:r>
        <w:t>sleectin</w:t>
      </w:r>
      <w:proofErr w:type="spellEnd"/>
      <w:r>
        <w:t xml:space="preserve"> would be on shaping a </w:t>
      </w:r>
      <w:proofErr w:type="spellStart"/>
      <w:r>
        <w:t>reactin</w:t>
      </w:r>
      <w:proofErr w:type="spellEnd"/>
      <w:r>
        <w:t xml:space="preserve"> norm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C724E9" w15:done="0"/>
  <w15:commentEx w15:paraId="184D3C76" w15:done="0"/>
  <w15:commentEx w15:paraId="2A0B3FC3" w15:done="0"/>
  <w15:commentEx w15:paraId="1829DF8B" w15:done="0"/>
  <w15:commentEx w15:paraId="66A13C61" w15:done="0"/>
  <w15:commentEx w15:paraId="13A65986" w15:done="0"/>
  <w15:commentEx w15:paraId="2EDA1CF0" w15:done="0"/>
  <w15:commentEx w15:paraId="49CF1452" w15:done="0"/>
  <w15:commentEx w15:paraId="7FC05C4B" w15:done="0"/>
  <w15:commentEx w15:paraId="3F73C073" w15:done="0"/>
  <w15:commentEx w15:paraId="179BBF9A" w15:done="0"/>
  <w15:commentEx w15:paraId="5D9FA48C" w15:done="0"/>
  <w15:commentEx w15:paraId="586745C5" w15:done="0"/>
  <w15:commentEx w15:paraId="1596E623" w15:done="0"/>
  <w15:commentEx w15:paraId="7AC7CA34" w15:done="0"/>
  <w15:commentEx w15:paraId="402D50CF" w15:done="0"/>
  <w15:commentEx w15:paraId="16EB9A55" w15:done="0"/>
  <w15:commentEx w15:paraId="5C4B16A5" w15:paraIdParent="16EB9A55" w15:done="0"/>
  <w15:commentEx w15:paraId="19128896" w15:done="0"/>
  <w15:commentEx w15:paraId="6EA90DC2" w15:done="0"/>
  <w15:commentEx w15:paraId="37D95B16" w15:paraIdParent="6EA90DC2" w15:done="0"/>
  <w15:commentEx w15:paraId="0C6449C4" w15:done="0"/>
  <w15:commentEx w15:paraId="726D6F03" w15:done="0"/>
  <w15:commentEx w15:paraId="6B48B55B" w15:paraIdParent="726D6F03" w15:done="0"/>
  <w15:commentEx w15:paraId="1F87F1DB" w15:done="0"/>
  <w15:commentEx w15:paraId="149B2008" w15:done="0"/>
  <w15:commentEx w15:paraId="1E28984B" w15:done="0"/>
  <w15:commentEx w15:paraId="780C767C" w15:done="0"/>
  <w15:commentEx w15:paraId="7F930721" w15:done="0"/>
  <w15:commentEx w15:paraId="4B6B3FC7" w15:done="0"/>
  <w15:commentEx w15:paraId="199869DA" w15:done="0"/>
  <w15:commentEx w15:paraId="65D35509" w15:done="0"/>
  <w15:commentEx w15:paraId="081E028F" w15:done="0"/>
  <w15:commentEx w15:paraId="36D714DB" w15:done="0"/>
  <w15:commentEx w15:paraId="14F4E443" w15:done="0"/>
  <w15:commentEx w15:paraId="4A9ED962" w15:done="0"/>
  <w15:commentEx w15:paraId="4B065C7E" w15:done="0"/>
  <w15:commentEx w15:paraId="4E172A16" w15:done="0"/>
  <w15:commentEx w15:paraId="69B65F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C724E9" w16cid:durableId="1F9E4A25"/>
  <w16cid:commentId w16cid:paraId="184D3C76" w16cid:durableId="1F97B16F"/>
  <w16cid:commentId w16cid:paraId="2A0B3FC3" w16cid:durableId="1F97C9E8"/>
  <w16cid:commentId w16cid:paraId="1829DF8B" w16cid:durableId="1F97B397"/>
  <w16cid:commentId w16cid:paraId="66A13C61" w16cid:durableId="1F97CAEF"/>
  <w16cid:commentId w16cid:paraId="13A65986" w16cid:durableId="1F97EEB2"/>
  <w16cid:commentId w16cid:paraId="2EDA1CF0" w16cid:durableId="1F97D876"/>
  <w16cid:commentId w16cid:paraId="49CF1452" w16cid:durableId="1F97D479"/>
  <w16cid:commentId w16cid:paraId="7FC05C4B" w16cid:durableId="1F97D883"/>
  <w16cid:commentId w16cid:paraId="3F73C073" w16cid:durableId="1F97F0D4"/>
  <w16cid:commentId w16cid:paraId="179BBF9A" w16cid:durableId="1F97F9BD"/>
  <w16cid:commentId w16cid:paraId="5D9FA48C" w16cid:durableId="1F97EEBA"/>
  <w16cid:commentId w16cid:paraId="586745C5" w16cid:durableId="1F97DB2B"/>
  <w16cid:commentId w16cid:paraId="1596E623" w16cid:durableId="1F8DC1E6"/>
  <w16cid:commentId w16cid:paraId="7AC7CA34" w16cid:durableId="1F97F0CB"/>
  <w16cid:commentId w16cid:paraId="402D50CF" w16cid:durableId="1E43D8A8"/>
  <w16cid:commentId w16cid:paraId="16EB9A55" w16cid:durableId="1F8EA561"/>
  <w16cid:commentId w16cid:paraId="5C4B16A5" w16cid:durableId="1F956B79"/>
  <w16cid:commentId w16cid:paraId="19128896" w16cid:durableId="1E43DDD3"/>
  <w16cid:commentId w16cid:paraId="6EA90DC2" w16cid:durableId="1F904F1A"/>
  <w16cid:commentId w16cid:paraId="37D95B16" w16cid:durableId="1F9E4971"/>
  <w16cid:commentId w16cid:paraId="0C6449C4" w16cid:durableId="1F4F571E"/>
  <w16cid:commentId w16cid:paraId="726D6F03" w16cid:durableId="1F8EB11C"/>
  <w16cid:commentId w16cid:paraId="6B48B55B" w16cid:durableId="1F953898"/>
  <w16cid:commentId w16cid:paraId="1F87F1DB" w16cid:durableId="1F957986"/>
  <w16cid:commentId w16cid:paraId="149B2008" w16cid:durableId="1F8EB18E"/>
  <w16cid:commentId w16cid:paraId="1E28984B" w16cid:durableId="1F8EAF90"/>
  <w16cid:commentId w16cid:paraId="780C767C" w16cid:durableId="1F980D6F"/>
  <w16cid:commentId w16cid:paraId="7F930721" w16cid:durableId="1F97F242"/>
  <w16cid:commentId w16cid:paraId="4B6B3FC7" w16cid:durableId="1F9E42CB"/>
  <w16cid:commentId w16cid:paraId="199869DA" w16cid:durableId="1F97F24C"/>
  <w16cid:commentId w16cid:paraId="65D35509" w16cid:durableId="1F97F7C2"/>
  <w16cid:commentId w16cid:paraId="081E028F" w16cid:durableId="1F97F24E"/>
  <w16cid:commentId w16cid:paraId="36D714DB" w16cid:durableId="1F8EB589"/>
  <w16cid:commentId w16cid:paraId="14F4E443" w16cid:durableId="1F97F804"/>
  <w16cid:commentId w16cid:paraId="4A9ED962" w16cid:durableId="1F8EB821"/>
  <w16cid:commentId w16cid:paraId="4B065C7E" w16cid:durableId="1F8EB82C"/>
  <w16cid:commentId w16cid:paraId="4E172A16" w16cid:durableId="1F8EB850"/>
  <w16cid:commentId w16cid:paraId="69B65F70" w16cid:durableId="1F8EB9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Italic">
    <w:altName w:val="STIXGeneral"/>
    <w:panose1 w:val="00000000000000000000"/>
    <w:charset w:val="00"/>
    <w:family w:val="auto"/>
    <w:notTrueType/>
    <w:pitch w:val="variable"/>
    <w:sig w:usb0="A00002BF" w:usb1="42000D4E" w:usb2="02000000" w:usb3="00000000" w:csb0="8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2571"/>
    <w:multiLevelType w:val="hybridMultilevel"/>
    <w:tmpl w:val="0CBC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938DE"/>
    <w:multiLevelType w:val="hybridMultilevel"/>
    <w:tmpl w:val="CA0A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A0238"/>
    <w:multiLevelType w:val="hybridMultilevel"/>
    <w:tmpl w:val="92DA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A08A6"/>
    <w:multiLevelType w:val="hybridMultilevel"/>
    <w:tmpl w:val="E0D8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2089D"/>
    <w:multiLevelType w:val="hybridMultilevel"/>
    <w:tmpl w:val="3E16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879BC"/>
    <w:multiLevelType w:val="hybridMultilevel"/>
    <w:tmpl w:val="D968E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83A30"/>
    <w:multiLevelType w:val="hybridMultilevel"/>
    <w:tmpl w:val="EBA81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DA3548"/>
    <w:multiLevelType w:val="hybridMultilevel"/>
    <w:tmpl w:val="290A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5510B"/>
    <w:multiLevelType w:val="hybridMultilevel"/>
    <w:tmpl w:val="17B01FE8"/>
    <w:lvl w:ilvl="0" w:tplc="CEB23A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C644CA"/>
    <w:multiLevelType w:val="hybridMultilevel"/>
    <w:tmpl w:val="408ED4A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0" w15:restartNumberingAfterBreak="0">
    <w:nsid w:val="78A359C9"/>
    <w:multiLevelType w:val="hybridMultilevel"/>
    <w:tmpl w:val="2B7C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6"/>
  </w:num>
  <w:num w:numId="5">
    <w:abstractNumId w:val="5"/>
  </w:num>
  <w:num w:numId="6">
    <w:abstractNumId w:val="8"/>
  </w:num>
  <w:num w:numId="7">
    <w:abstractNumId w:val="4"/>
  </w:num>
  <w:num w:numId="8">
    <w:abstractNumId w:val="9"/>
  </w:num>
  <w:num w:numId="9">
    <w:abstractNumId w:val="0"/>
  </w:num>
  <w:num w:numId="10">
    <w:abstractNumId w:val="3"/>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None" w15:userId="Daniel Noble"/>
  </w15:person>
  <w15:person w15:author="Fonti Kar">
    <w15:presenceInfo w15:providerId="Windows Live" w15:userId="ff3578db-7e92-45f3-8b6c-980dfd0ed9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BC6"/>
    <w:rsid w:val="00001263"/>
    <w:rsid w:val="00003088"/>
    <w:rsid w:val="00003766"/>
    <w:rsid w:val="00004F41"/>
    <w:rsid w:val="0001022E"/>
    <w:rsid w:val="000106C5"/>
    <w:rsid w:val="00013F68"/>
    <w:rsid w:val="000141EA"/>
    <w:rsid w:val="000147CA"/>
    <w:rsid w:val="00015242"/>
    <w:rsid w:val="00017EE7"/>
    <w:rsid w:val="00022081"/>
    <w:rsid w:val="00024588"/>
    <w:rsid w:val="000250BA"/>
    <w:rsid w:val="000259E6"/>
    <w:rsid w:val="000272F9"/>
    <w:rsid w:val="00027FFC"/>
    <w:rsid w:val="00030AA8"/>
    <w:rsid w:val="0003221E"/>
    <w:rsid w:val="00032819"/>
    <w:rsid w:val="00034A32"/>
    <w:rsid w:val="00035318"/>
    <w:rsid w:val="00035C69"/>
    <w:rsid w:val="00035FEB"/>
    <w:rsid w:val="00041169"/>
    <w:rsid w:val="0004185B"/>
    <w:rsid w:val="000425F9"/>
    <w:rsid w:val="00042DBD"/>
    <w:rsid w:val="000437D8"/>
    <w:rsid w:val="0004501F"/>
    <w:rsid w:val="000458A4"/>
    <w:rsid w:val="00045FE9"/>
    <w:rsid w:val="00046240"/>
    <w:rsid w:val="00052739"/>
    <w:rsid w:val="00055A01"/>
    <w:rsid w:val="000600BF"/>
    <w:rsid w:val="00060445"/>
    <w:rsid w:val="00061FC5"/>
    <w:rsid w:val="000621C1"/>
    <w:rsid w:val="00062760"/>
    <w:rsid w:val="000631E4"/>
    <w:rsid w:val="0006426E"/>
    <w:rsid w:val="00066B5C"/>
    <w:rsid w:val="000674C8"/>
    <w:rsid w:val="0007027C"/>
    <w:rsid w:val="00070C09"/>
    <w:rsid w:val="0007328D"/>
    <w:rsid w:val="000778A0"/>
    <w:rsid w:val="00080ACB"/>
    <w:rsid w:val="000810C3"/>
    <w:rsid w:val="00082698"/>
    <w:rsid w:val="00084266"/>
    <w:rsid w:val="00085772"/>
    <w:rsid w:val="00085F9D"/>
    <w:rsid w:val="00087568"/>
    <w:rsid w:val="000927A8"/>
    <w:rsid w:val="00092ADD"/>
    <w:rsid w:val="00092C24"/>
    <w:rsid w:val="00093972"/>
    <w:rsid w:val="00095773"/>
    <w:rsid w:val="0009635C"/>
    <w:rsid w:val="00097A22"/>
    <w:rsid w:val="00097E41"/>
    <w:rsid w:val="000A37AC"/>
    <w:rsid w:val="000A582A"/>
    <w:rsid w:val="000A7555"/>
    <w:rsid w:val="000B0683"/>
    <w:rsid w:val="000B20B3"/>
    <w:rsid w:val="000B608E"/>
    <w:rsid w:val="000C25BC"/>
    <w:rsid w:val="000C25C9"/>
    <w:rsid w:val="000C34A3"/>
    <w:rsid w:val="000C4809"/>
    <w:rsid w:val="000C5D3E"/>
    <w:rsid w:val="000D05A2"/>
    <w:rsid w:val="000D090D"/>
    <w:rsid w:val="000D2E19"/>
    <w:rsid w:val="000D5578"/>
    <w:rsid w:val="000D5837"/>
    <w:rsid w:val="000D635E"/>
    <w:rsid w:val="000E0D16"/>
    <w:rsid w:val="000E1FB1"/>
    <w:rsid w:val="000E2CE7"/>
    <w:rsid w:val="000E2DC0"/>
    <w:rsid w:val="000E30E7"/>
    <w:rsid w:val="000E3AB7"/>
    <w:rsid w:val="000E4202"/>
    <w:rsid w:val="000E54C0"/>
    <w:rsid w:val="000E57CE"/>
    <w:rsid w:val="000F12AC"/>
    <w:rsid w:val="000F5C23"/>
    <w:rsid w:val="000F5FFA"/>
    <w:rsid w:val="0010040A"/>
    <w:rsid w:val="00100E72"/>
    <w:rsid w:val="001050C2"/>
    <w:rsid w:val="00106897"/>
    <w:rsid w:val="00107EA2"/>
    <w:rsid w:val="00110317"/>
    <w:rsid w:val="00110DB6"/>
    <w:rsid w:val="00111085"/>
    <w:rsid w:val="001119B8"/>
    <w:rsid w:val="00112372"/>
    <w:rsid w:val="00113806"/>
    <w:rsid w:val="00114958"/>
    <w:rsid w:val="00115FB9"/>
    <w:rsid w:val="00116A6C"/>
    <w:rsid w:val="001171BC"/>
    <w:rsid w:val="00120F41"/>
    <w:rsid w:val="00121727"/>
    <w:rsid w:val="00123786"/>
    <w:rsid w:val="0012386D"/>
    <w:rsid w:val="00125F8B"/>
    <w:rsid w:val="00127F21"/>
    <w:rsid w:val="00132886"/>
    <w:rsid w:val="00133595"/>
    <w:rsid w:val="00133C57"/>
    <w:rsid w:val="00144844"/>
    <w:rsid w:val="00146241"/>
    <w:rsid w:val="0014644B"/>
    <w:rsid w:val="00146A11"/>
    <w:rsid w:val="001474E1"/>
    <w:rsid w:val="001503D1"/>
    <w:rsid w:val="00150F3C"/>
    <w:rsid w:val="001531D2"/>
    <w:rsid w:val="00156A0F"/>
    <w:rsid w:val="00156F14"/>
    <w:rsid w:val="00160ECD"/>
    <w:rsid w:val="0016227F"/>
    <w:rsid w:val="00165A5E"/>
    <w:rsid w:val="00170A16"/>
    <w:rsid w:val="001715A6"/>
    <w:rsid w:val="00176DCC"/>
    <w:rsid w:val="00181A4C"/>
    <w:rsid w:val="001842EE"/>
    <w:rsid w:val="00184CE4"/>
    <w:rsid w:val="00185356"/>
    <w:rsid w:val="001858A5"/>
    <w:rsid w:val="00186DD9"/>
    <w:rsid w:val="00187B98"/>
    <w:rsid w:val="00187F9C"/>
    <w:rsid w:val="00190FEC"/>
    <w:rsid w:val="0019101A"/>
    <w:rsid w:val="00191BCA"/>
    <w:rsid w:val="00191EF9"/>
    <w:rsid w:val="00192294"/>
    <w:rsid w:val="0019279A"/>
    <w:rsid w:val="001947E6"/>
    <w:rsid w:val="001958D4"/>
    <w:rsid w:val="00197372"/>
    <w:rsid w:val="001975B1"/>
    <w:rsid w:val="001A0C80"/>
    <w:rsid w:val="001A1CC2"/>
    <w:rsid w:val="001A2397"/>
    <w:rsid w:val="001A2FEB"/>
    <w:rsid w:val="001A49D6"/>
    <w:rsid w:val="001A4E7F"/>
    <w:rsid w:val="001A5D55"/>
    <w:rsid w:val="001A629E"/>
    <w:rsid w:val="001A7D50"/>
    <w:rsid w:val="001B26FF"/>
    <w:rsid w:val="001B3ECD"/>
    <w:rsid w:val="001B5253"/>
    <w:rsid w:val="001B6F02"/>
    <w:rsid w:val="001B7938"/>
    <w:rsid w:val="001C06EB"/>
    <w:rsid w:val="001C0A6B"/>
    <w:rsid w:val="001C71A6"/>
    <w:rsid w:val="001C71C7"/>
    <w:rsid w:val="001D0F9B"/>
    <w:rsid w:val="001D0FC7"/>
    <w:rsid w:val="001D1142"/>
    <w:rsid w:val="001D493C"/>
    <w:rsid w:val="001D4D69"/>
    <w:rsid w:val="001D6115"/>
    <w:rsid w:val="001D63E9"/>
    <w:rsid w:val="001D7139"/>
    <w:rsid w:val="001E072E"/>
    <w:rsid w:val="001F2700"/>
    <w:rsid w:val="001F5864"/>
    <w:rsid w:val="001F5DC2"/>
    <w:rsid w:val="001F7BE5"/>
    <w:rsid w:val="0020431D"/>
    <w:rsid w:val="00204ED8"/>
    <w:rsid w:val="00205178"/>
    <w:rsid w:val="0020537E"/>
    <w:rsid w:val="0021214F"/>
    <w:rsid w:val="00214A84"/>
    <w:rsid w:val="002155F2"/>
    <w:rsid w:val="00215C7E"/>
    <w:rsid w:val="002167E1"/>
    <w:rsid w:val="002178E9"/>
    <w:rsid w:val="00217AC2"/>
    <w:rsid w:val="00223104"/>
    <w:rsid w:val="00224A4C"/>
    <w:rsid w:val="00225CD6"/>
    <w:rsid w:val="00226921"/>
    <w:rsid w:val="00226CEC"/>
    <w:rsid w:val="00227125"/>
    <w:rsid w:val="002320AA"/>
    <w:rsid w:val="0023227F"/>
    <w:rsid w:val="00237A3E"/>
    <w:rsid w:val="00241E38"/>
    <w:rsid w:val="00243A15"/>
    <w:rsid w:val="00244EB1"/>
    <w:rsid w:val="002510F6"/>
    <w:rsid w:val="00251CD9"/>
    <w:rsid w:val="00253DE8"/>
    <w:rsid w:val="00254A75"/>
    <w:rsid w:val="002573A3"/>
    <w:rsid w:val="00261DAD"/>
    <w:rsid w:val="0026226E"/>
    <w:rsid w:val="00263670"/>
    <w:rsid w:val="00263BDD"/>
    <w:rsid w:val="00265AE3"/>
    <w:rsid w:val="00270243"/>
    <w:rsid w:val="002711B4"/>
    <w:rsid w:val="00272034"/>
    <w:rsid w:val="00272C86"/>
    <w:rsid w:val="00280E82"/>
    <w:rsid w:val="00290D0D"/>
    <w:rsid w:val="00291441"/>
    <w:rsid w:val="002917BC"/>
    <w:rsid w:val="00295FF6"/>
    <w:rsid w:val="00296B0D"/>
    <w:rsid w:val="002A01B7"/>
    <w:rsid w:val="002A05CA"/>
    <w:rsid w:val="002A320C"/>
    <w:rsid w:val="002A6813"/>
    <w:rsid w:val="002A6A13"/>
    <w:rsid w:val="002B0A76"/>
    <w:rsid w:val="002B20F2"/>
    <w:rsid w:val="002B3F8A"/>
    <w:rsid w:val="002B44E0"/>
    <w:rsid w:val="002B5E52"/>
    <w:rsid w:val="002B6DC7"/>
    <w:rsid w:val="002B762D"/>
    <w:rsid w:val="002B7A91"/>
    <w:rsid w:val="002C132D"/>
    <w:rsid w:val="002C1C7E"/>
    <w:rsid w:val="002C36A5"/>
    <w:rsid w:val="002C7306"/>
    <w:rsid w:val="002C7AFC"/>
    <w:rsid w:val="002D5FDA"/>
    <w:rsid w:val="002D6F01"/>
    <w:rsid w:val="002D7566"/>
    <w:rsid w:val="002D75B7"/>
    <w:rsid w:val="002E5143"/>
    <w:rsid w:val="002E563D"/>
    <w:rsid w:val="002E6FE0"/>
    <w:rsid w:val="002E724A"/>
    <w:rsid w:val="002F0B99"/>
    <w:rsid w:val="002F2FB6"/>
    <w:rsid w:val="002F7237"/>
    <w:rsid w:val="002F780F"/>
    <w:rsid w:val="00303AD5"/>
    <w:rsid w:val="00305563"/>
    <w:rsid w:val="00307D53"/>
    <w:rsid w:val="00310C6D"/>
    <w:rsid w:val="00312068"/>
    <w:rsid w:val="003217F2"/>
    <w:rsid w:val="00321849"/>
    <w:rsid w:val="00322DD9"/>
    <w:rsid w:val="003236C8"/>
    <w:rsid w:val="003259E2"/>
    <w:rsid w:val="00326F16"/>
    <w:rsid w:val="00330F48"/>
    <w:rsid w:val="00331B45"/>
    <w:rsid w:val="003338D2"/>
    <w:rsid w:val="0033598D"/>
    <w:rsid w:val="00335B97"/>
    <w:rsid w:val="00336CD0"/>
    <w:rsid w:val="0033702C"/>
    <w:rsid w:val="00337F71"/>
    <w:rsid w:val="00340D7C"/>
    <w:rsid w:val="0034255C"/>
    <w:rsid w:val="003437F6"/>
    <w:rsid w:val="00350957"/>
    <w:rsid w:val="00354F58"/>
    <w:rsid w:val="003556A6"/>
    <w:rsid w:val="003634BB"/>
    <w:rsid w:val="003662EC"/>
    <w:rsid w:val="003706ED"/>
    <w:rsid w:val="00371A22"/>
    <w:rsid w:val="003736FF"/>
    <w:rsid w:val="0037561D"/>
    <w:rsid w:val="003813F1"/>
    <w:rsid w:val="003823FA"/>
    <w:rsid w:val="003827B6"/>
    <w:rsid w:val="00382F68"/>
    <w:rsid w:val="00384D48"/>
    <w:rsid w:val="00384EE0"/>
    <w:rsid w:val="00385585"/>
    <w:rsid w:val="00386A33"/>
    <w:rsid w:val="00386D5C"/>
    <w:rsid w:val="00391A25"/>
    <w:rsid w:val="00392874"/>
    <w:rsid w:val="0039487B"/>
    <w:rsid w:val="003960CC"/>
    <w:rsid w:val="00396931"/>
    <w:rsid w:val="003A3DF2"/>
    <w:rsid w:val="003A54FB"/>
    <w:rsid w:val="003A66DF"/>
    <w:rsid w:val="003A78EC"/>
    <w:rsid w:val="003B0167"/>
    <w:rsid w:val="003B1563"/>
    <w:rsid w:val="003B3056"/>
    <w:rsid w:val="003C0991"/>
    <w:rsid w:val="003C15CE"/>
    <w:rsid w:val="003C27B9"/>
    <w:rsid w:val="003C3DB1"/>
    <w:rsid w:val="003C48B0"/>
    <w:rsid w:val="003C60E7"/>
    <w:rsid w:val="003D05B1"/>
    <w:rsid w:val="003D1758"/>
    <w:rsid w:val="003D589E"/>
    <w:rsid w:val="003D60FF"/>
    <w:rsid w:val="003D721B"/>
    <w:rsid w:val="003E650D"/>
    <w:rsid w:val="003E6791"/>
    <w:rsid w:val="003E7621"/>
    <w:rsid w:val="003F6048"/>
    <w:rsid w:val="003F645B"/>
    <w:rsid w:val="004063AF"/>
    <w:rsid w:val="00410615"/>
    <w:rsid w:val="004109CF"/>
    <w:rsid w:val="004113DE"/>
    <w:rsid w:val="00412F59"/>
    <w:rsid w:val="00414C15"/>
    <w:rsid w:val="0041615B"/>
    <w:rsid w:val="00420328"/>
    <w:rsid w:val="00423158"/>
    <w:rsid w:val="004248A0"/>
    <w:rsid w:val="004248D1"/>
    <w:rsid w:val="00434B0F"/>
    <w:rsid w:val="004364E0"/>
    <w:rsid w:val="00437C2A"/>
    <w:rsid w:val="00441115"/>
    <w:rsid w:val="00441EAF"/>
    <w:rsid w:val="00444B65"/>
    <w:rsid w:val="00451B26"/>
    <w:rsid w:val="00451D89"/>
    <w:rsid w:val="0045321C"/>
    <w:rsid w:val="00453EC8"/>
    <w:rsid w:val="00456F7B"/>
    <w:rsid w:val="0045748F"/>
    <w:rsid w:val="0046276F"/>
    <w:rsid w:val="0047038E"/>
    <w:rsid w:val="00470499"/>
    <w:rsid w:val="004706FE"/>
    <w:rsid w:val="00472776"/>
    <w:rsid w:val="00472D3B"/>
    <w:rsid w:val="00475190"/>
    <w:rsid w:val="00476875"/>
    <w:rsid w:val="0047711B"/>
    <w:rsid w:val="0047760D"/>
    <w:rsid w:val="00480A52"/>
    <w:rsid w:val="00480B90"/>
    <w:rsid w:val="00480E83"/>
    <w:rsid w:val="00481EF1"/>
    <w:rsid w:val="00487122"/>
    <w:rsid w:val="00487AEF"/>
    <w:rsid w:val="00487F8D"/>
    <w:rsid w:val="00490AC4"/>
    <w:rsid w:val="004A0D76"/>
    <w:rsid w:val="004A1BB2"/>
    <w:rsid w:val="004A4C8A"/>
    <w:rsid w:val="004A6FCF"/>
    <w:rsid w:val="004B0989"/>
    <w:rsid w:val="004B0C4A"/>
    <w:rsid w:val="004B1DDD"/>
    <w:rsid w:val="004B48F9"/>
    <w:rsid w:val="004B6F48"/>
    <w:rsid w:val="004C1978"/>
    <w:rsid w:val="004C21D6"/>
    <w:rsid w:val="004C2DEB"/>
    <w:rsid w:val="004C32F0"/>
    <w:rsid w:val="004C6F72"/>
    <w:rsid w:val="004C7748"/>
    <w:rsid w:val="004D182A"/>
    <w:rsid w:val="004D19B9"/>
    <w:rsid w:val="004D5362"/>
    <w:rsid w:val="004D5990"/>
    <w:rsid w:val="004D7D8F"/>
    <w:rsid w:val="004E4B99"/>
    <w:rsid w:val="004E519C"/>
    <w:rsid w:val="004E6DAB"/>
    <w:rsid w:val="004F1D90"/>
    <w:rsid w:val="004F354B"/>
    <w:rsid w:val="004F51A5"/>
    <w:rsid w:val="004F5B2D"/>
    <w:rsid w:val="00500D06"/>
    <w:rsid w:val="0050451E"/>
    <w:rsid w:val="00510BAE"/>
    <w:rsid w:val="005117A5"/>
    <w:rsid w:val="00512332"/>
    <w:rsid w:val="00513E21"/>
    <w:rsid w:val="00515BE4"/>
    <w:rsid w:val="005176CC"/>
    <w:rsid w:val="00520BFD"/>
    <w:rsid w:val="0052268C"/>
    <w:rsid w:val="00522F48"/>
    <w:rsid w:val="00525FE5"/>
    <w:rsid w:val="00533443"/>
    <w:rsid w:val="00534FAA"/>
    <w:rsid w:val="00537406"/>
    <w:rsid w:val="005379B6"/>
    <w:rsid w:val="005421E0"/>
    <w:rsid w:val="00542EED"/>
    <w:rsid w:val="005469E3"/>
    <w:rsid w:val="005502C6"/>
    <w:rsid w:val="00551379"/>
    <w:rsid w:val="00552655"/>
    <w:rsid w:val="005535E1"/>
    <w:rsid w:val="0055467E"/>
    <w:rsid w:val="00555E93"/>
    <w:rsid w:val="005577A5"/>
    <w:rsid w:val="00557D68"/>
    <w:rsid w:val="005607CA"/>
    <w:rsid w:val="00563137"/>
    <w:rsid w:val="00563788"/>
    <w:rsid w:val="00564483"/>
    <w:rsid w:val="00565DE6"/>
    <w:rsid w:val="00571B4E"/>
    <w:rsid w:val="00572C4B"/>
    <w:rsid w:val="005739B9"/>
    <w:rsid w:val="00573E6E"/>
    <w:rsid w:val="00575A6F"/>
    <w:rsid w:val="00577901"/>
    <w:rsid w:val="00577F5D"/>
    <w:rsid w:val="0058190A"/>
    <w:rsid w:val="00582FF3"/>
    <w:rsid w:val="00584746"/>
    <w:rsid w:val="005850BF"/>
    <w:rsid w:val="00594005"/>
    <w:rsid w:val="005956D7"/>
    <w:rsid w:val="00596421"/>
    <w:rsid w:val="005A5E7F"/>
    <w:rsid w:val="005A75A4"/>
    <w:rsid w:val="005B16B0"/>
    <w:rsid w:val="005B190A"/>
    <w:rsid w:val="005B1AF1"/>
    <w:rsid w:val="005B22DB"/>
    <w:rsid w:val="005B5B1A"/>
    <w:rsid w:val="005B6C02"/>
    <w:rsid w:val="005B722A"/>
    <w:rsid w:val="005B7E9C"/>
    <w:rsid w:val="005C1119"/>
    <w:rsid w:val="005C1968"/>
    <w:rsid w:val="005C2EC9"/>
    <w:rsid w:val="005C7336"/>
    <w:rsid w:val="005D4393"/>
    <w:rsid w:val="005D518B"/>
    <w:rsid w:val="005D6ABE"/>
    <w:rsid w:val="005E3082"/>
    <w:rsid w:val="005E35FB"/>
    <w:rsid w:val="005E4FD4"/>
    <w:rsid w:val="005E7327"/>
    <w:rsid w:val="005E78DA"/>
    <w:rsid w:val="005E7EA3"/>
    <w:rsid w:val="005F01CD"/>
    <w:rsid w:val="005F57A0"/>
    <w:rsid w:val="005F62AC"/>
    <w:rsid w:val="006010FC"/>
    <w:rsid w:val="0060381C"/>
    <w:rsid w:val="0060504D"/>
    <w:rsid w:val="006052AB"/>
    <w:rsid w:val="006070B4"/>
    <w:rsid w:val="006070FC"/>
    <w:rsid w:val="006139EA"/>
    <w:rsid w:val="00613AF6"/>
    <w:rsid w:val="00614CA9"/>
    <w:rsid w:val="00614F30"/>
    <w:rsid w:val="00615472"/>
    <w:rsid w:val="00615E1C"/>
    <w:rsid w:val="0062391B"/>
    <w:rsid w:val="00623E54"/>
    <w:rsid w:val="00631933"/>
    <w:rsid w:val="00631C80"/>
    <w:rsid w:val="00631D11"/>
    <w:rsid w:val="0063439E"/>
    <w:rsid w:val="00635411"/>
    <w:rsid w:val="006430E6"/>
    <w:rsid w:val="00645F83"/>
    <w:rsid w:val="00651825"/>
    <w:rsid w:val="00653297"/>
    <w:rsid w:val="006543A7"/>
    <w:rsid w:val="0065475E"/>
    <w:rsid w:val="00656ADE"/>
    <w:rsid w:val="00657CDA"/>
    <w:rsid w:val="00657E55"/>
    <w:rsid w:val="00663684"/>
    <w:rsid w:val="0066388A"/>
    <w:rsid w:val="006652B6"/>
    <w:rsid w:val="00667BA4"/>
    <w:rsid w:val="0067307C"/>
    <w:rsid w:val="00674C25"/>
    <w:rsid w:val="00675E92"/>
    <w:rsid w:val="00675F79"/>
    <w:rsid w:val="00680CE7"/>
    <w:rsid w:val="0068366C"/>
    <w:rsid w:val="00686528"/>
    <w:rsid w:val="006929ED"/>
    <w:rsid w:val="006931BB"/>
    <w:rsid w:val="00694D1A"/>
    <w:rsid w:val="006951A3"/>
    <w:rsid w:val="006A2566"/>
    <w:rsid w:val="006A2BA3"/>
    <w:rsid w:val="006A4117"/>
    <w:rsid w:val="006A704A"/>
    <w:rsid w:val="006A7F4F"/>
    <w:rsid w:val="006B096C"/>
    <w:rsid w:val="006B14B8"/>
    <w:rsid w:val="006B2F2F"/>
    <w:rsid w:val="006B3E99"/>
    <w:rsid w:val="006B48E2"/>
    <w:rsid w:val="006B6959"/>
    <w:rsid w:val="006B7939"/>
    <w:rsid w:val="006C2C49"/>
    <w:rsid w:val="006C3538"/>
    <w:rsid w:val="006C4D05"/>
    <w:rsid w:val="006C4E61"/>
    <w:rsid w:val="006C5C6F"/>
    <w:rsid w:val="006D1B61"/>
    <w:rsid w:val="006D1C2A"/>
    <w:rsid w:val="006D2431"/>
    <w:rsid w:val="006D2D1C"/>
    <w:rsid w:val="006D39A0"/>
    <w:rsid w:val="006D6307"/>
    <w:rsid w:val="006D741A"/>
    <w:rsid w:val="006D7494"/>
    <w:rsid w:val="006E0A2A"/>
    <w:rsid w:val="006E0CBA"/>
    <w:rsid w:val="006E12FE"/>
    <w:rsid w:val="006E26C7"/>
    <w:rsid w:val="006F0138"/>
    <w:rsid w:val="006F0C2C"/>
    <w:rsid w:val="006F374F"/>
    <w:rsid w:val="006F3FC5"/>
    <w:rsid w:val="006F4985"/>
    <w:rsid w:val="006F4D88"/>
    <w:rsid w:val="006F5E28"/>
    <w:rsid w:val="0070177F"/>
    <w:rsid w:val="007025F1"/>
    <w:rsid w:val="00703A36"/>
    <w:rsid w:val="00703C8E"/>
    <w:rsid w:val="0070598E"/>
    <w:rsid w:val="00707D6F"/>
    <w:rsid w:val="007133CC"/>
    <w:rsid w:val="00717215"/>
    <w:rsid w:val="00721746"/>
    <w:rsid w:val="007217FD"/>
    <w:rsid w:val="00724254"/>
    <w:rsid w:val="00725AD1"/>
    <w:rsid w:val="00730492"/>
    <w:rsid w:val="00730711"/>
    <w:rsid w:val="0073276E"/>
    <w:rsid w:val="007345DB"/>
    <w:rsid w:val="00740CC8"/>
    <w:rsid w:val="0074144B"/>
    <w:rsid w:val="007418E9"/>
    <w:rsid w:val="00741B62"/>
    <w:rsid w:val="007516F1"/>
    <w:rsid w:val="00754EC5"/>
    <w:rsid w:val="0075623E"/>
    <w:rsid w:val="007576FA"/>
    <w:rsid w:val="007618C5"/>
    <w:rsid w:val="00763781"/>
    <w:rsid w:val="00763E3A"/>
    <w:rsid w:val="00765C80"/>
    <w:rsid w:val="00766565"/>
    <w:rsid w:val="00766666"/>
    <w:rsid w:val="00766A09"/>
    <w:rsid w:val="0076720A"/>
    <w:rsid w:val="0076784C"/>
    <w:rsid w:val="00770E35"/>
    <w:rsid w:val="00771442"/>
    <w:rsid w:val="00771E97"/>
    <w:rsid w:val="00772DB4"/>
    <w:rsid w:val="00774624"/>
    <w:rsid w:val="007746E0"/>
    <w:rsid w:val="007759D2"/>
    <w:rsid w:val="00776054"/>
    <w:rsid w:val="00776AE8"/>
    <w:rsid w:val="00780766"/>
    <w:rsid w:val="00780B20"/>
    <w:rsid w:val="00783EA1"/>
    <w:rsid w:val="00786EAB"/>
    <w:rsid w:val="00786FAB"/>
    <w:rsid w:val="007935AB"/>
    <w:rsid w:val="00793DF0"/>
    <w:rsid w:val="00794C00"/>
    <w:rsid w:val="00794C0A"/>
    <w:rsid w:val="007968D4"/>
    <w:rsid w:val="007975EA"/>
    <w:rsid w:val="007A1282"/>
    <w:rsid w:val="007A168F"/>
    <w:rsid w:val="007A195E"/>
    <w:rsid w:val="007A1EFA"/>
    <w:rsid w:val="007A3058"/>
    <w:rsid w:val="007A5CF0"/>
    <w:rsid w:val="007A6CB1"/>
    <w:rsid w:val="007A6E30"/>
    <w:rsid w:val="007A7BE8"/>
    <w:rsid w:val="007B133B"/>
    <w:rsid w:val="007B33B2"/>
    <w:rsid w:val="007B38E4"/>
    <w:rsid w:val="007B4026"/>
    <w:rsid w:val="007B4236"/>
    <w:rsid w:val="007B47C1"/>
    <w:rsid w:val="007B4A7A"/>
    <w:rsid w:val="007B7083"/>
    <w:rsid w:val="007B71A6"/>
    <w:rsid w:val="007C069B"/>
    <w:rsid w:val="007C0AE5"/>
    <w:rsid w:val="007C1AB9"/>
    <w:rsid w:val="007C3161"/>
    <w:rsid w:val="007C55BB"/>
    <w:rsid w:val="007D06CE"/>
    <w:rsid w:val="007D4805"/>
    <w:rsid w:val="007D5691"/>
    <w:rsid w:val="007D7A0F"/>
    <w:rsid w:val="007D7B1B"/>
    <w:rsid w:val="007E5BB9"/>
    <w:rsid w:val="007F2D4D"/>
    <w:rsid w:val="007F3173"/>
    <w:rsid w:val="007F6B83"/>
    <w:rsid w:val="007F6DD6"/>
    <w:rsid w:val="007F7C29"/>
    <w:rsid w:val="007F7FE9"/>
    <w:rsid w:val="008030C6"/>
    <w:rsid w:val="0080379C"/>
    <w:rsid w:val="00804C28"/>
    <w:rsid w:val="00806490"/>
    <w:rsid w:val="00807508"/>
    <w:rsid w:val="0081027D"/>
    <w:rsid w:val="008112A0"/>
    <w:rsid w:val="0081179C"/>
    <w:rsid w:val="00814BCC"/>
    <w:rsid w:val="00817197"/>
    <w:rsid w:val="00820E81"/>
    <w:rsid w:val="00827741"/>
    <w:rsid w:val="00831086"/>
    <w:rsid w:val="00835F5B"/>
    <w:rsid w:val="00837452"/>
    <w:rsid w:val="00837F4C"/>
    <w:rsid w:val="008416CB"/>
    <w:rsid w:val="00845FF5"/>
    <w:rsid w:val="0085232F"/>
    <w:rsid w:val="0085239C"/>
    <w:rsid w:val="008559ED"/>
    <w:rsid w:val="0086026C"/>
    <w:rsid w:val="00860FB2"/>
    <w:rsid w:val="008611B2"/>
    <w:rsid w:val="008638C8"/>
    <w:rsid w:val="00863B7C"/>
    <w:rsid w:val="008645CE"/>
    <w:rsid w:val="008649A3"/>
    <w:rsid w:val="00870580"/>
    <w:rsid w:val="008730BD"/>
    <w:rsid w:val="00873249"/>
    <w:rsid w:val="008734E7"/>
    <w:rsid w:val="0087382C"/>
    <w:rsid w:val="00876543"/>
    <w:rsid w:val="00877E4B"/>
    <w:rsid w:val="00881AA3"/>
    <w:rsid w:val="00886D8F"/>
    <w:rsid w:val="00890B34"/>
    <w:rsid w:val="008917C3"/>
    <w:rsid w:val="00892108"/>
    <w:rsid w:val="00893FE9"/>
    <w:rsid w:val="008945F0"/>
    <w:rsid w:val="00897177"/>
    <w:rsid w:val="008A205C"/>
    <w:rsid w:val="008A2528"/>
    <w:rsid w:val="008A6323"/>
    <w:rsid w:val="008A74A9"/>
    <w:rsid w:val="008B007B"/>
    <w:rsid w:val="008B32A4"/>
    <w:rsid w:val="008B40FF"/>
    <w:rsid w:val="008B4A8C"/>
    <w:rsid w:val="008B6BBC"/>
    <w:rsid w:val="008C0D71"/>
    <w:rsid w:val="008C0F01"/>
    <w:rsid w:val="008C1170"/>
    <w:rsid w:val="008C1503"/>
    <w:rsid w:val="008C449D"/>
    <w:rsid w:val="008D373E"/>
    <w:rsid w:val="008D4FD2"/>
    <w:rsid w:val="008D57AD"/>
    <w:rsid w:val="008D6AF9"/>
    <w:rsid w:val="008D7AF2"/>
    <w:rsid w:val="008E06DB"/>
    <w:rsid w:val="008E472F"/>
    <w:rsid w:val="008E5402"/>
    <w:rsid w:val="008E5DAC"/>
    <w:rsid w:val="008E7593"/>
    <w:rsid w:val="008F1026"/>
    <w:rsid w:val="008F2CFD"/>
    <w:rsid w:val="008F6D1A"/>
    <w:rsid w:val="008F7D9C"/>
    <w:rsid w:val="00900894"/>
    <w:rsid w:val="00903CAC"/>
    <w:rsid w:val="00910A59"/>
    <w:rsid w:val="009114DB"/>
    <w:rsid w:val="009121C6"/>
    <w:rsid w:val="00912471"/>
    <w:rsid w:val="00914BD0"/>
    <w:rsid w:val="009173C3"/>
    <w:rsid w:val="00922BF6"/>
    <w:rsid w:val="00922D75"/>
    <w:rsid w:val="00924B97"/>
    <w:rsid w:val="00925764"/>
    <w:rsid w:val="009264A3"/>
    <w:rsid w:val="00926758"/>
    <w:rsid w:val="00927519"/>
    <w:rsid w:val="00927531"/>
    <w:rsid w:val="00927C3B"/>
    <w:rsid w:val="009313E8"/>
    <w:rsid w:val="0093249E"/>
    <w:rsid w:val="00933E4A"/>
    <w:rsid w:val="0093553F"/>
    <w:rsid w:val="00936A0A"/>
    <w:rsid w:val="00940E79"/>
    <w:rsid w:val="00941BAF"/>
    <w:rsid w:val="00942341"/>
    <w:rsid w:val="009442D0"/>
    <w:rsid w:val="00945B87"/>
    <w:rsid w:val="0095401D"/>
    <w:rsid w:val="00954926"/>
    <w:rsid w:val="00956285"/>
    <w:rsid w:val="00970BA8"/>
    <w:rsid w:val="00974524"/>
    <w:rsid w:val="00974F38"/>
    <w:rsid w:val="009816E5"/>
    <w:rsid w:val="00984478"/>
    <w:rsid w:val="00987312"/>
    <w:rsid w:val="00991733"/>
    <w:rsid w:val="00996387"/>
    <w:rsid w:val="00997045"/>
    <w:rsid w:val="009A003D"/>
    <w:rsid w:val="009A1811"/>
    <w:rsid w:val="009A2298"/>
    <w:rsid w:val="009A3B5D"/>
    <w:rsid w:val="009A4D79"/>
    <w:rsid w:val="009A5C4A"/>
    <w:rsid w:val="009A7EC2"/>
    <w:rsid w:val="009B3A1B"/>
    <w:rsid w:val="009B5A3A"/>
    <w:rsid w:val="009B6F17"/>
    <w:rsid w:val="009C503D"/>
    <w:rsid w:val="009C7152"/>
    <w:rsid w:val="009D00B9"/>
    <w:rsid w:val="009D0F0E"/>
    <w:rsid w:val="009D1EB3"/>
    <w:rsid w:val="009D1F91"/>
    <w:rsid w:val="009D39E7"/>
    <w:rsid w:val="009D4176"/>
    <w:rsid w:val="009D4D03"/>
    <w:rsid w:val="009D54A2"/>
    <w:rsid w:val="009D5F09"/>
    <w:rsid w:val="009D6C59"/>
    <w:rsid w:val="009E1D64"/>
    <w:rsid w:val="009E2B04"/>
    <w:rsid w:val="009F0C26"/>
    <w:rsid w:val="009F28D8"/>
    <w:rsid w:val="009F4474"/>
    <w:rsid w:val="009F749A"/>
    <w:rsid w:val="00A018E6"/>
    <w:rsid w:val="00A02FB6"/>
    <w:rsid w:val="00A03F64"/>
    <w:rsid w:val="00A05E0B"/>
    <w:rsid w:val="00A06AC1"/>
    <w:rsid w:val="00A07A29"/>
    <w:rsid w:val="00A107E3"/>
    <w:rsid w:val="00A13858"/>
    <w:rsid w:val="00A144F1"/>
    <w:rsid w:val="00A14CCB"/>
    <w:rsid w:val="00A15592"/>
    <w:rsid w:val="00A15AA3"/>
    <w:rsid w:val="00A16F26"/>
    <w:rsid w:val="00A20780"/>
    <w:rsid w:val="00A20BA7"/>
    <w:rsid w:val="00A30669"/>
    <w:rsid w:val="00A31C24"/>
    <w:rsid w:val="00A33312"/>
    <w:rsid w:val="00A3422E"/>
    <w:rsid w:val="00A45838"/>
    <w:rsid w:val="00A46B5C"/>
    <w:rsid w:val="00A473D7"/>
    <w:rsid w:val="00A5195C"/>
    <w:rsid w:val="00A51DCF"/>
    <w:rsid w:val="00A533A4"/>
    <w:rsid w:val="00A54324"/>
    <w:rsid w:val="00A6097C"/>
    <w:rsid w:val="00A633CB"/>
    <w:rsid w:val="00A639AA"/>
    <w:rsid w:val="00A64AC5"/>
    <w:rsid w:val="00A661B6"/>
    <w:rsid w:val="00A67AF2"/>
    <w:rsid w:val="00A70394"/>
    <w:rsid w:val="00A70E81"/>
    <w:rsid w:val="00A721BB"/>
    <w:rsid w:val="00A72343"/>
    <w:rsid w:val="00A7446D"/>
    <w:rsid w:val="00A750B5"/>
    <w:rsid w:val="00A75B57"/>
    <w:rsid w:val="00A8002A"/>
    <w:rsid w:val="00A82178"/>
    <w:rsid w:val="00A83D69"/>
    <w:rsid w:val="00A83F21"/>
    <w:rsid w:val="00A845FC"/>
    <w:rsid w:val="00A84F40"/>
    <w:rsid w:val="00A8630C"/>
    <w:rsid w:val="00A86757"/>
    <w:rsid w:val="00A91269"/>
    <w:rsid w:val="00A91F74"/>
    <w:rsid w:val="00A965BE"/>
    <w:rsid w:val="00A96A2E"/>
    <w:rsid w:val="00AA1CC2"/>
    <w:rsid w:val="00AA3693"/>
    <w:rsid w:val="00AA45B1"/>
    <w:rsid w:val="00AA5881"/>
    <w:rsid w:val="00AB0815"/>
    <w:rsid w:val="00AB3AD8"/>
    <w:rsid w:val="00AB4E8E"/>
    <w:rsid w:val="00AB6659"/>
    <w:rsid w:val="00AC4989"/>
    <w:rsid w:val="00AC63A9"/>
    <w:rsid w:val="00AC75D4"/>
    <w:rsid w:val="00AD095F"/>
    <w:rsid w:val="00AD2449"/>
    <w:rsid w:val="00AD3B59"/>
    <w:rsid w:val="00AD5B03"/>
    <w:rsid w:val="00AD6A72"/>
    <w:rsid w:val="00AD6AC9"/>
    <w:rsid w:val="00AE0CDA"/>
    <w:rsid w:val="00AE115C"/>
    <w:rsid w:val="00AE14AF"/>
    <w:rsid w:val="00AE329A"/>
    <w:rsid w:val="00AE4FE7"/>
    <w:rsid w:val="00AE5641"/>
    <w:rsid w:val="00AE6F16"/>
    <w:rsid w:val="00AF3E49"/>
    <w:rsid w:val="00AF515F"/>
    <w:rsid w:val="00AF724E"/>
    <w:rsid w:val="00B025F1"/>
    <w:rsid w:val="00B066F7"/>
    <w:rsid w:val="00B0696B"/>
    <w:rsid w:val="00B071DB"/>
    <w:rsid w:val="00B07CA3"/>
    <w:rsid w:val="00B10D31"/>
    <w:rsid w:val="00B12403"/>
    <w:rsid w:val="00B12425"/>
    <w:rsid w:val="00B13F04"/>
    <w:rsid w:val="00B14058"/>
    <w:rsid w:val="00B212BD"/>
    <w:rsid w:val="00B251AE"/>
    <w:rsid w:val="00B2626B"/>
    <w:rsid w:val="00B26AD9"/>
    <w:rsid w:val="00B27E97"/>
    <w:rsid w:val="00B33255"/>
    <w:rsid w:val="00B3336D"/>
    <w:rsid w:val="00B37006"/>
    <w:rsid w:val="00B37A5A"/>
    <w:rsid w:val="00B407A5"/>
    <w:rsid w:val="00B416D5"/>
    <w:rsid w:val="00B4292B"/>
    <w:rsid w:val="00B440F9"/>
    <w:rsid w:val="00B450DC"/>
    <w:rsid w:val="00B46A9D"/>
    <w:rsid w:val="00B46FE6"/>
    <w:rsid w:val="00B51327"/>
    <w:rsid w:val="00B54893"/>
    <w:rsid w:val="00B57222"/>
    <w:rsid w:val="00B57511"/>
    <w:rsid w:val="00B57B7C"/>
    <w:rsid w:val="00B63A03"/>
    <w:rsid w:val="00B669FE"/>
    <w:rsid w:val="00B66D82"/>
    <w:rsid w:val="00B6733B"/>
    <w:rsid w:val="00B675E6"/>
    <w:rsid w:val="00B710B1"/>
    <w:rsid w:val="00B71172"/>
    <w:rsid w:val="00B73A58"/>
    <w:rsid w:val="00B757CB"/>
    <w:rsid w:val="00B75F35"/>
    <w:rsid w:val="00B75F7B"/>
    <w:rsid w:val="00B76807"/>
    <w:rsid w:val="00B80CD2"/>
    <w:rsid w:val="00B81ED5"/>
    <w:rsid w:val="00B82231"/>
    <w:rsid w:val="00B836BA"/>
    <w:rsid w:val="00B838F4"/>
    <w:rsid w:val="00B84B89"/>
    <w:rsid w:val="00B87445"/>
    <w:rsid w:val="00B926BC"/>
    <w:rsid w:val="00B92A2D"/>
    <w:rsid w:val="00B9394B"/>
    <w:rsid w:val="00B95409"/>
    <w:rsid w:val="00B95620"/>
    <w:rsid w:val="00B97709"/>
    <w:rsid w:val="00BA03BF"/>
    <w:rsid w:val="00BA39EA"/>
    <w:rsid w:val="00BA57F8"/>
    <w:rsid w:val="00BA6676"/>
    <w:rsid w:val="00BA680D"/>
    <w:rsid w:val="00BA723C"/>
    <w:rsid w:val="00BA728C"/>
    <w:rsid w:val="00BB0E62"/>
    <w:rsid w:val="00BB287C"/>
    <w:rsid w:val="00BB2B74"/>
    <w:rsid w:val="00BB487F"/>
    <w:rsid w:val="00BB4A26"/>
    <w:rsid w:val="00BB571D"/>
    <w:rsid w:val="00BB7641"/>
    <w:rsid w:val="00BC0CC1"/>
    <w:rsid w:val="00BC135E"/>
    <w:rsid w:val="00BC2311"/>
    <w:rsid w:val="00BC2646"/>
    <w:rsid w:val="00BC5FE1"/>
    <w:rsid w:val="00BC6501"/>
    <w:rsid w:val="00BC6E8C"/>
    <w:rsid w:val="00BD1F2D"/>
    <w:rsid w:val="00BD2574"/>
    <w:rsid w:val="00BD2E0B"/>
    <w:rsid w:val="00BD366B"/>
    <w:rsid w:val="00BD59B8"/>
    <w:rsid w:val="00BD6F21"/>
    <w:rsid w:val="00BD7777"/>
    <w:rsid w:val="00BE1FDB"/>
    <w:rsid w:val="00BE402D"/>
    <w:rsid w:val="00BE5407"/>
    <w:rsid w:val="00BE7A59"/>
    <w:rsid w:val="00BF2130"/>
    <w:rsid w:val="00BF3572"/>
    <w:rsid w:val="00BF3C9E"/>
    <w:rsid w:val="00BF417D"/>
    <w:rsid w:val="00BF6734"/>
    <w:rsid w:val="00C0047A"/>
    <w:rsid w:val="00C01F79"/>
    <w:rsid w:val="00C02FD5"/>
    <w:rsid w:val="00C03A80"/>
    <w:rsid w:val="00C04CFD"/>
    <w:rsid w:val="00C05D33"/>
    <w:rsid w:val="00C065AE"/>
    <w:rsid w:val="00C16102"/>
    <w:rsid w:val="00C17080"/>
    <w:rsid w:val="00C1757C"/>
    <w:rsid w:val="00C179D8"/>
    <w:rsid w:val="00C2139C"/>
    <w:rsid w:val="00C25D97"/>
    <w:rsid w:val="00C2640E"/>
    <w:rsid w:val="00C27523"/>
    <w:rsid w:val="00C31574"/>
    <w:rsid w:val="00C32498"/>
    <w:rsid w:val="00C3401A"/>
    <w:rsid w:val="00C34A66"/>
    <w:rsid w:val="00C34B41"/>
    <w:rsid w:val="00C35420"/>
    <w:rsid w:val="00C401AC"/>
    <w:rsid w:val="00C44050"/>
    <w:rsid w:val="00C4594B"/>
    <w:rsid w:val="00C45D44"/>
    <w:rsid w:val="00C5099A"/>
    <w:rsid w:val="00C524CF"/>
    <w:rsid w:val="00C545F4"/>
    <w:rsid w:val="00C56219"/>
    <w:rsid w:val="00C57681"/>
    <w:rsid w:val="00C626C1"/>
    <w:rsid w:val="00C6392E"/>
    <w:rsid w:val="00C64B41"/>
    <w:rsid w:val="00C650F9"/>
    <w:rsid w:val="00C67BF6"/>
    <w:rsid w:val="00C70120"/>
    <w:rsid w:val="00C7183B"/>
    <w:rsid w:val="00C726E8"/>
    <w:rsid w:val="00C742BD"/>
    <w:rsid w:val="00C82905"/>
    <w:rsid w:val="00C83EE0"/>
    <w:rsid w:val="00C84205"/>
    <w:rsid w:val="00C845BE"/>
    <w:rsid w:val="00C854AE"/>
    <w:rsid w:val="00C8552C"/>
    <w:rsid w:val="00C8741B"/>
    <w:rsid w:val="00C92043"/>
    <w:rsid w:val="00C93171"/>
    <w:rsid w:val="00C94582"/>
    <w:rsid w:val="00CA1130"/>
    <w:rsid w:val="00CB03FD"/>
    <w:rsid w:val="00CB0555"/>
    <w:rsid w:val="00CB1A91"/>
    <w:rsid w:val="00CB258A"/>
    <w:rsid w:val="00CB3818"/>
    <w:rsid w:val="00CB73A5"/>
    <w:rsid w:val="00CC346A"/>
    <w:rsid w:val="00CC3A69"/>
    <w:rsid w:val="00CC4CBA"/>
    <w:rsid w:val="00CC68E4"/>
    <w:rsid w:val="00CC6C94"/>
    <w:rsid w:val="00CC723A"/>
    <w:rsid w:val="00CD0D30"/>
    <w:rsid w:val="00CD4A74"/>
    <w:rsid w:val="00CD7B06"/>
    <w:rsid w:val="00CD7D6D"/>
    <w:rsid w:val="00CE03BE"/>
    <w:rsid w:val="00CE0FEB"/>
    <w:rsid w:val="00CE5EA4"/>
    <w:rsid w:val="00CE7F7F"/>
    <w:rsid w:val="00CF6E7D"/>
    <w:rsid w:val="00CF7D42"/>
    <w:rsid w:val="00D0138C"/>
    <w:rsid w:val="00D01893"/>
    <w:rsid w:val="00D02076"/>
    <w:rsid w:val="00D065F9"/>
    <w:rsid w:val="00D10AF4"/>
    <w:rsid w:val="00D154A0"/>
    <w:rsid w:val="00D158FB"/>
    <w:rsid w:val="00D15DC3"/>
    <w:rsid w:val="00D16557"/>
    <w:rsid w:val="00D17EB2"/>
    <w:rsid w:val="00D23FDB"/>
    <w:rsid w:val="00D24BC6"/>
    <w:rsid w:val="00D25FAA"/>
    <w:rsid w:val="00D26731"/>
    <w:rsid w:val="00D306B1"/>
    <w:rsid w:val="00D36628"/>
    <w:rsid w:val="00D3701B"/>
    <w:rsid w:val="00D375DA"/>
    <w:rsid w:val="00D37F2C"/>
    <w:rsid w:val="00D43A07"/>
    <w:rsid w:val="00D43DE0"/>
    <w:rsid w:val="00D444EA"/>
    <w:rsid w:val="00D46CF6"/>
    <w:rsid w:val="00D5065D"/>
    <w:rsid w:val="00D5332D"/>
    <w:rsid w:val="00D5514A"/>
    <w:rsid w:val="00D557DB"/>
    <w:rsid w:val="00D55A70"/>
    <w:rsid w:val="00D61D52"/>
    <w:rsid w:val="00D62C29"/>
    <w:rsid w:val="00D631E1"/>
    <w:rsid w:val="00D74131"/>
    <w:rsid w:val="00D77645"/>
    <w:rsid w:val="00D81307"/>
    <w:rsid w:val="00D862E6"/>
    <w:rsid w:val="00D901ED"/>
    <w:rsid w:val="00D97206"/>
    <w:rsid w:val="00DA1426"/>
    <w:rsid w:val="00DA1A79"/>
    <w:rsid w:val="00DA3396"/>
    <w:rsid w:val="00DA4547"/>
    <w:rsid w:val="00DA73E6"/>
    <w:rsid w:val="00DB4263"/>
    <w:rsid w:val="00DB5344"/>
    <w:rsid w:val="00DB57D7"/>
    <w:rsid w:val="00DB68C4"/>
    <w:rsid w:val="00DB7EDD"/>
    <w:rsid w:val="00DC0199"/>
    <w:rsid w:val="00DC07C8"/>
    <w:rsid w:val="00DC5166"/>
    <w:rsid w:val="00DC5782"/>
    <w:rsid w:val="00DC5B74"/>
    <w:rsid w:val="00DC5E5A"/>
    <w:rsid w:val="00DC7B52"/>
    <w:rsid w:val="00DD3E3E"/>
    <w:rsid w:val="00DD4091"/>
    <w:rsid w:val="00DE16D2"/>
    <w:rsid w:val="00DE2474"/>
    <w:rsid w:val="00DE563B"/>
    <w:rsid w:val="00DE6B68"/>
    <w:rsid w:val="00DF5FD8"/>
    <w:rsid w:val="00DF7AF6"/>
    <w:rsid w:val="00E012A0"/>
    <w:rsid w:val="00E01FA4"/>
    <w:rsid w:val="00E0313F"/>
    <w:rsid w:val="00E05945"/>
    <w:rsid w:val="00E06F13"/>
    <w:rsid w:val="00E13C87"/>
    <w:rsid w:val="00E1573F"/>
    <w:rsid w:val="00E16C56"/>
    <w:rsid w:val="00E16F36"/>
    <w:rsid w:val="00E21387"/>
    <w:rsid w:val="00E26A04"/>
    <w:rsid w:val="00E2787A"/>
    <w:rsid w:val="00E320C2"/>
    <w:rsid w:val="00E32A79"/>
    <w:rsid w:val="00E3698A"/>
    <w:rsid w:val="00E3768B"/>
    <w:rsid w:val="00E4070F"/>
    <w:rsid w:val="00E4275D"/>
    <w:rsid w:val="00E42960"/>
    <w:rsid w:val="00E430A8"/>
    <w:rsid w:val="00E46843"/>
    <w:rsid w:val="00E46E69"/>
    <w:rsid w:val="00E47E9B"/>
    <w:rsid w:val="00E5035F"/>
    <w:rsid w:val="00E5060E"/>
    <w:rsid w:val="00E513B7"/>
    <w:rsid w:val="00E51E37"/>
    <w:rsid w:val="00E52952"/>
    <w:rsid w:val="00E52BF4"/>
    <w:rsid w:val="00E57F9B"/>
    <w:rsid w:val="00E61257"/>
    <w:rsid w:val="00E6222C"/>
    <w:rsid w:val="00E64197"/>
    <w:rsid w:val="00E66B1F"/>
    <w:rsid w:val="00E66D74"/>
    <w:rsid w:val="00E7149A"/>
    <w:rsid w:val="00E71D18"/>
    <w:rsid w:val="00E7413B"/>
    <w:rsid w:val="00E750F8"/>
    <w:rsid w:val="00E75F12"/>
    <w:rsid w:val="00E768F7"/>
    <w:rsid w:val="00E8004F"/>
    <w:rsid w:val="00E83BBD"/>
    <w:rsid w:val="00E84742"/>
    <w:rsid w:val="00E8652A"/>
    <w:rsid w:val="00E87833"/>
    <w:rsid w:val="00E912AC"/>
    <w:rsid w:val="00E914B0"/>
    <w:rsid w:val="00E92E28"/>
    <w:rsid w:val="00E97834"/>
    <w:rsid w:val="00EA08C2"/>
    <w:rsid w:val="00EA2608"/>
    <w:rsid w:val="00EA43BB"/>
    <w:rsid w:val="00EA5AE8"/>
    <w:rsid w:val="00EA797A"/>
    <w:rsid w:val="00EB291B"/>
    <w:rsid w:val="00EC180D"/>
    <w:rsid w:val="00EC49C9"/>
    <w:rsid w:val="00EC7442"/>
    <w:rsid w:val="00ED0868"/>
    <w:rsid w:val="00ED1AB5"/>
    <w:rsid w:val="00ED4B64"/>
    <w:rsid w:val="00ED5918"/>
    <w:rsid w:val="00EE20C5"/>
    <w:rsid w:val="00EE2745"/>
    <w:rsid w:val="00EE3CE3"/>
    <w:rsid w:val="00EE3E40"/>
    <w:rsid w:val="00EE46AB"/>
    <w:rsid w:val="00EE47D0"/>
    <w:rsid w:val="00EE4B52"/>
    <w:rsid w:val="00EE63DF"/>
    <w:rsid w:val="00EF1AEB"/>
    <w:rsid w:val="00EF55E9"/>
    <w:rsid w:val="00F03377"/>
    <w:rsid w:val="00F042A0"/>
    <w:rsid w:val="00F044A3"/>
    <w:rsid w:val="00F07851"/>
    <w:rsid w:val="00F0791A"/>
    <w:rsid w:val="00F14043"/>
    <w:rsid w:val="00F1569A"/>
    <w:rsid w:val="00F16119"/>
    <w:rsid w:val="00F175C5"/>
    <w:rsid w:val="00F231F8"/>
    <w:rsid w:val="00F25817"/>
    <w:rsid w:val="00F2625D"/>
    <w:rsid w:val="00F264A7"/>
    <w:rsid w:val="00F2710E"/>
    <w:rsid w:val="00F330BB"/>
    <w:rsid w:val="00F33177"/>
    <w:rsid w:val="00F361AD"/>
    <w:rsid w:val="00F37168"/>
    <w:rsid w:val="00F45EE2"/>
    <w:rsid w:val="00F51F9A"/>
    <w:rsid w:val="00F523F3"/>
    <w:rsid w:val="00F53C34"/>
    <w:rsid w:val="00F55BBE"/>
    <w:rsid w:val="00F56A62"/>
    <w:rsid w:val="00F60724"/>
    <w:rsid w:val="00F63BA9"/>
    <w:rsid w:val="00F643E3"/>
    <w:rsid w:val="00F64F4E"/>
    <w:rsid w:val="00F651C9"/>
    <w:rsid w:val="00F6593E"/>
    <w:rsid w:val="00F65C47"/>
    <w:rsid w:val="00F65D28"/>
    <w:rsid w:val="00F74795"/>
    <w:rsid w:val="00F74A1F"/>
    <w:rsid w:val="00F7599F"/>
    <w:rsid w:val="00F82253"/>
    <w:rsid w:val="00F83E0A"/>
    <w:rsid w:val="00F84432"/>
    <w:rsid w:val="00F85027"/>
    <w:rsid w:val="00F85B47"/>
    <w:rsid w:val="00F91632"/>
    <w:rsid w:val="00F91B01"/>
    <w:rsid w:val="00F91DE5"/>
    <w:rsid w:val="00F94A97"/>
    <w:rsid w:val="00FA3489"/>
    <w:rsid w:val="00FB6519"/>
    <w:rsid w:val="00FC0C03"/>
    <w:rsid w:val="00FC1CF8"/>
    <w:rsid w:val="00FC267E"/>
    <w:rsid w:val="00FC3A2E"/>
    <w:rsid w:val="00FC5186"/>
    <w:rsid w:val="00FD14F6"/>
    <w:rsid w:val="00FD463F"/>
    <w:rsid w:val="00FD578B"/>
    <w:rsid w:val="00FE1A78"/>
    <w:rsid w:val="00FE20D7"/>
    <w:rsid w:val="00FE391D"/>
    <w:rsid w:val="00FE439B"/>
    <w:rsid w:val="00FF150A"/>
    <w:rsid w:val="00FF1F49"/>
    <w:rsid w:val="00FF22D6"/>
    <w:rsid w:val="00FF46B3"/>
    <w:rsid w:val="00FF47E9"/>
    <w:rsid w:val="00FF613A"/>
    <w:rsid w:val="00FF7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3FBD"/>
  <w14:defaultImageDpi w14:val="32767"/>
  <w15:chartTrackingRefBased/>
  <w15:docId w15:val="{350E9570-2F6F-3746-8E53-64E7A3194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7E4B"/>
    <w:rPr>
      <w:rFonts w:ascii="Times New Roman" w:eastAsia="Times New Roman" w:hAnsi="Times New Roman" w:cs="Times New Roman"/>
      <w:lang w:val="en-HK"/>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lang w:val="en-GB"/>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lang w:val="en-GB"/>
    </w:rPr>
  </w:style>
  <w:style w:type="paragraph" w:styleId="Heading3">
    <w:name w:val="heading 3"/>
    <w:basedOn w:val="Normal"/>
    <w:next w:val="Normal"/>
    <w:link w:val="Heading3Char"/>
    <w:uiPriority w:val="9"/>
    <w:unhideWhenUsed/>
    <w:qFormat/>
    <w:rsid w:val="00D24BC6"/>
    <w:pPr>
      <w:keepNext/>
      <w:keepLines/>
      <w:spacing w:before="4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unhideWhenUsed/>
    <w:qFormat/>
    <w:rsid w:val="009A5C4A"/>
    <w:pPr>
      <w:keepNext/>
      <w:keepLines/>
      <w:spacing w:before="40"/>
      <w:outlineLvl w:val="3"/>
    </w:pPr>
    <w:rPr>
      <w:rFonts w:asciiTheme="majorHAnsi" w:eastAsiaTheme="majorEastAsia" w:hAnsiTheme="majorHAnsi" w:cstheme="majorBidi"/>
      <w:i/>
      <w:iCs/>
      <w:color w:val="2F5496"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character" w:customStyle="1" w:styleId="Heading3Char">
    <w:name w:val="Heading 3 Char"/>
    <w:basedOn w:val="DefaultParagraphFont"/>
    <w:link w:val="Heading3"/>
    <w:uiPriority w:val="9"/>
    <w:rsid w:val="00D24BC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A5C4A"/>
    <w:rPr>
      <w:rFonts w:asciiTheme="majorHAnsi" w:eastAsiaTheme="majorEastAsia" w:hAnsiTheme="majorHAnsi" w:cstheme="majorBidi"/>
      <w:i/>
      <w:iCs/>
      <w:color w:val="2F5496" w:themeColor="accent1" w:themeShade="BF"/>
    </w:rPr>
  </w:style>
  <w:style w:type="paragraph" w:customStyle="1" w:styleId="Thesisbodytext">
    <w:name w:val="Thesis body text"/>
    <w:basedOn w:val="Normal"/>
    <w:qFormat/>
    <w:rsid w:val="00B37A5A"/>
    <w:rPr>
      <w:rFonts w:ascii="Times" w:eastAsiaTheme="minorEastAsia" w:hAnsi="Times" w:cstheme="minorBidi"/>
      <w:lang w:val="en-AU"/>
    </w:rPr>
  </w:style>
  <w:style w:type="paragraph" w:customStyle="1" w:styleId="Thesisnormal">
    <w:name w:val="Thesis normal"/>
    <w:basedOn w:val="Normal"/>
    <w:qFormat/>
    <w:rsid w:val="00B37A5A"/>
    <w:rPr>
      <w:rFonts w:eastAsiaTheme="minorEastAsia" w:cstheme="minorBidi"/>
      <w:lang w:val="en-AU"/>
    </w:rPr>
  </w:style>
  <w:style w:type="character" w:styleId="CommentReference">
    <w:name w:val="annotation reference"/>
    <w:basedOn w:val="DefaultParagraphFont"/>
    <w:uiPriority w:val="99"/>
    <w:semiHidden/>
    <w:unhideWhenUsed/>
    <w:rsid w:val="00B37A5A"/>
    <w:rPr>
      <w:sz w:val="18"/>
      <w:szCs w:val="18"/>
    </w:rPr>
  </w:style>
  <w:style w:type="paragraph" w:styleId="CommentText">
    <w:name w:val="annotation text"/>
    <w:basedOn w:val="Normal"/>
    <w:link w:val="CommentTextChar"/>
    <w:uiPriority w:val="99"/>
    <w:semiHidden/>
    <w:unhideWhenUsed/>
    <w:rsid w:val="00B37A5A"/>
    <w:rPr>
      <w:rFonts w:eastAsiaTheme="minorEastAsia" w:cstheme="minorBidi"/>
      <w:lang w:val="en-AU"/>
    </w:rPr>
  </w:style>
  <w:style w:type="character" w:customStyle="1" w:styleId="CommentTextChar">
    <w:name w:val="Comment Text Char"/>
    <w:basedOn w:val="DefaultParagraphFont"/>
    <w:link w:val="CommentText"/>
    <w:uiPriority w:val="99"/>
    <w:semiHidden/>
    <w:rsid w:val="00B37A5A"/>
    <w:rPr>
      <w:rFonts w:ascii="Times New Roman" w:eastAsiaTheme="minorEastAsia" w:hAnsi="Times New Roman"/>
      <w:lang w:val="en-AU"/>
    </w:rPr>
  </w:style>
  <w:style w:type="paragraph" w:styleId="BalloonText">
    <w:name w:val="Balloon Text"/>
    <w:basedOn w:val="Normal"/>
    <w:link w:val="BalloonTextChar"/>
    <w:uiPriority w:val="99"/>
    <w:semiHidden/>
    <w:unhideWhenUsed/>
    <w:rsid w:val="00B37A5A"/>
    <w:rPr>
      <w:rFonts w:eastAsiaTheme="minorHAnsi"/>
      <w:sz w:val="18"/>
      <w:szCs w:val="18"/>
      <w:lang w:val="en-GB"/>
    </w:rPr>
  </w:style>
  <w:style w:type="character" w:customStyle="1" w:styleId="BalloonTextChar">
    <w:name w:val="Balloon Text Char"/>
    <w:basedOn w:val="DefaultParagraphFont"/>
    <w:link w:val="BalloonText"/>
    <w:uiPriority w:val="99"/>
    <w:semiHidden/>
    <w:rsid w:val="00B37A5A"/>
    <w:rPr>
      <w:rFonts w:ascii="Times New Roman" w:hAnsi="Times New Roman" w:cs="Times New Roman"/>
      <w:sz w:val="18"/>
      <w:szCs w:val="18"/>
    </w:rPr>
  </w:style>
  <w:style w:type="paragraph" w:styleId="ListParagraph">
    <w:name w:val="List Paragraph"/>
    <w:basedOn w:val="Normal"/>
    <w:uiPriority w:val="34"/>
    <w:qFormat/>
    <w:rsid w:val="007A6CB1"/>
    <w:pPr>
      <w:ind w:left="720"/>
      <w:contextualSpacing/>
    </w:pPr>
    <w:rPr>
      <w:rFonts w:eastAsiaTheme="minorHAnsi" w:cstheme="minorBidi"/>
      <w:lang w:val="en-GB"/>
    </w:rPr>
  </w:style>
  <w:style w:type="paragraph" w:styleId="Revision">
    <w:name w:val="Revision"/>
    <w:hidden/>
    <w:uiPriority w:val="99"/>
    <w:semiHidden/>
    <w:rsid w:val="00614CA9"/>
    <w:rPr>
      <w:rFonts w:ascii="Times New Roman" w:hAnsi="Times New Roman"/>
    </w:rPr>
  </w:style>
  <w:style w:type="character" w:styleId="PlaceholderText">
    <w:name w:val="Placeholder Text"/>
    <w:basedOn w:val="DefaultParagraphFont"/>
    <w:uiPriority w:val="99"/>
    <w:semiHidden/>
    <w:rsid w:val="00596421"/>
    <w:rPr>
      <w:color w:val="808080"/>
    </w:rPr>
  </w:style>
  <w:style w:type="character" w:customStyle="1" w:styleId="mi">
    <w:name w:val="mi"/>
    <w:basedOn w:val="DefaultParagraphFont"/>
    <w:rsid w:val="00877E4B"/>
  </w:style>
  <w:style w:type="character" w:customStyle="1" w:styleId="mo">
    <w:name w:val="mo"/>
    <w:basedOn w:val="DefaultParagraphFont"/>
    <w:rsid w:val="00877E4B"/>
  </w:style>
  <w:style w:type="character" w:customStyle="1" w:styleId="mn">
    <w:name w:val="mn"/>
    <w:basedOn w:val="DefaultParagraphFont"/>
    <w:rsid w:val="00877E4B"/>
  </w:style>
  <w:style w:type="character" w:customStyle="1" w:styleId="mtext">
    <w:name w:val="mtext"/>
    <w:basedOn w:val="DefaultParagraphFont"/>
    <w:rsid w:val="00877E4B"/>
  </w:style>
  <w:style w:type="character" w:customStyle="1" w:styleId="mjxassistivemathml">
    <w:name w:val="mjx_assistive_mathml"/>
    <w:basedOn w:val="DefaultParagraphFont"/>
    <w:rsid w:val="00877E4B"/>
  </w:style>
  <w:style w:type="paragraph" w:styleId="CommentSubject">
    <w:name w:val="annotation subject"/>
    <w:basedOn w:val="CommentText"/>
    <w:next w:val="CommentText"/>
    <w:link w:val="CommentSubjectChar"/>
    <w:uiPriority w:val="99"/>
    <w:semiHidden/>
    <w:unhideWhenUsed/>
    <w:rsid w:val="00AB3AD8"/>
    <w:rPr>
      <w:rFonts w:eastAsia="Times New Roman" w:cs="Times New Roman"/>
      <w:b/>
      <w:bCs/>
      <w:sz w:val="20"/>
      <w:szCs w:val="20"/>
      <w:lang w:val="en-HK"/>
    </w:rPr>
  </w:style>
  <w:style w:type="character" w:customStyle="1" w:styleId="CommentSubjectChar">
    <w:name w:val="Comment Subject Char"/>
    <w:basedOn w:val="CommentTextChar"/>
    <w:link w:val="CommentSubject"/>
    <w:uiPriority w:val="99"/>
    <w:semiHidden/>
    <w:rsid w:val="00AB3AD8"/>
    <w:rPr>
      <w:rFonts w:ascii="Times New Roman" w:eastAsia="Times New Roman" w:hAnsi="Times New Roman" w:cs="Times New Roman"/>
      <w:b/>
      <w:bCs/>
      <w:sz w:val="20"/>
      <w:szCs w:val="20"/>
      <w:lang w:val="en-HK"/>
    </w:rPr>
  </w:style>
  <w:style w:type="character" w:styleId="Hyperlink">
    <w:name w:val="Hyperlink"/>
    <w:basedOn w:val="DefaultParagraphFont"/>
    <w:uiPriority w:val="99"/>
    <w:semiHidden/>
    <w:unhideWhenUsed/>
    <w:rsid w:val="009A4D79"/>
    <w:rPr>
      <w:color w:val="0000FF"/>
      <w:u w:val="single"/>
    </w:rPr>
  </w:style>
  <w:style w:type="paragraph" w:styleId="NormalWeb">
    <w:name w:val="Normal (Web)"/>
    <w:basedOn w:val="Normal"/>
    <w:uiPriority w:val="99"/>
    <w:unhideWhenUsed/>
    <w:rsid w:val="001C06EB"/>
    <w:pPr>
      <w:spacing w:before="100" w:beforeAutospacing="1" w:after="100" w:afterAutospacing="1"/>
    </w:pPr>
  </w:style>
  <w:style w:type="character" w:styleId="Emphasis">
    <w:name w:val="Emphasis"/>
    <w:basedOn w:val="DefaultParagraphFont"/>
    <w:uiPriority w:val="20"/>
    <w:qFormat/>
    <w:rsid w:val="00582F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34666">
      <w:bodyDiv w:val="1"/>
      <w:marLeft w:val="0"/>
      <w:marRight w:val="0"/>
      <w:marTop w:val="0"/>
      <w:marBottom w:val="0"/>
      <w:divBdr>
        <w:top w:val="none" w:sz="0" w:space="0" w:color="auto"/>
        <w:left w:val="none" w:sz="0" w:space="0" w:color="auto"/>
        <w:bottom w:val="none" w:sz="0" w:space="0" w:color="auto"/>
        <w:right w:val="none" w:sz="0" w:space="0" w:color="auto"/>
      </w:divBdr>
      <w:divsChild>
        <w:div w:id="119692621">
          <w:marLeft w:val="0"/>
          <w:marRight w:val="0"/>
          <w:marTop w:val="0"/>
          <w:marBottom w:val="0"/>
          <w:divBdr>
            <w:top w:val="none" w:sz="0" w:space="0" w:color="auto"/>
            <w:left w:val="none" w:sz="0" w:space="0" w:color="auto"/>
            <w:bottom w:val="none" w:sz="0" w:space="0" w:color="auto"/>
            <w:right w:val="none" w:sz="0" w:space="0" w:color="auto"/>
          </w:divBdr>
          <w:divsChild>
            <w:div w:id="117573175">
              <w:marLeft w:val="0"/>
              <w:marRight w:val="0"/>
              <w:marTop w:val="0"/>
              <w:marBottom w:val="0"/>
              <w:divBdr>
                <w:top w:val="none" w:sz="0" w:space="0" w:color="auto"/>
                <w:left w:val="none" w:sz="0" w:space="0" w:color="auto"/>
                <w:bottom w:val="none" w:sz="0" w:space="0" w:color="auto"/>
                <w:right w:val="none" w:sz="0" w:space="0" w:color="auto"/>
              </w:divBdr>
              <w:divsChild>
                <w:div w:id="11323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242210">
      <w:bodyDiv w:val="1"/>
      <w:marLeft w:val="0"/>
      <w:marRight w:val="0"/>
      <w:marTop w:val="0"/>
      <w:marBottom w:val="0"/>
      <w:divBdr>
        <w:top w:val="none" w:sz="0" w:space="0" w:color="auto"/>
        <w:left w:val="none" w:sz="0" w:space="0" w:color="auto"/>
        <w:bottom w:val="none" w:sz="0" w:space="0" w:color="auto"/>
        <w:right w:val="none" w:sz="0" w:space="0" w:color="auto"/>
      </w:divBdr>
      <w:divsChild>
        <w:div w:id="672226227">
          <w:marLeft w:val="0"/>
          <w:marRight w:val="0"/>
          <w:marTop w:val="0"/>
          <w:marBottom w:val="0"/>
          <w:divBdr>
            <w:top w:val="none" w:sz="0" w:space="0" w:color="auto"/>
            <w:left w:val="none" w:sz="0" w:space="0" w:color="auto"/>
            <w:bottom w:val="none" w:sz="0" w:space="0" w:color="auto"/>
            <w:right w:val="none" w:sz="0" w:space="0" w:color="auto"/>
          </w:divBdr>
          <w:divsChild>
            <w:div w:id="520317714">
              <w:marLeft w:val="0"/>
              <w:marRight w:val="0"/>
              <w:marTop w:val="0"/>
              <w:marBottom w:val="0"/>
              <w:divBdr>
                <w:top w:val="none" w:sz="0" w:space="0" w:color="auto"/>
                <w:left w:val="none" w:sz="0" w:space="0" w:color="auto"/>
                <w:bottom w:val="none" w:sz="0" w:space="0" w:color="auto"/>
                <w:right w:val="none" w:sz="0" w:space="0" w:color="auto"/>
              </w:divBdr>
              <w:divsChild>
                <w:div w:id="713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59914">
      <w:bodyDiv w:val="1"/>
      <w:marLeft w:val="0"/>
      <w:marRight w:val="0"/>
      <w:marTop w:val="0"/>
      <w:marBottom w:val="0"/>
      <w:divBdr>
        <w:top w:val="none" w:sz="0" w:space="0" w:color="auto"/>
        <w:left w:val="none" w:sz="0" w:space="0" w:color="auto"/>
        <w:bottom w:val="none" w:sz="0" w:space="0" w:color="auto"/>
        <w:right w:val="none" w:sz="0" w:space="0" w:color="auto"/>
      </w:divBdr>
      <w:divsChild>
        <w:div w:id="1271202019">
          <w:marLeft w:val="0"/>
          <w:marRight w:val="0"/>
          <w:marTop w:val="0"/>
          <w:marBottom w:val="0"/>
          <w:divBdr>
            <w:top w:val="none" w:sz="0" w:space="0" w:color="auto"/>
            <w:left w:val="none" w:sz="0" w:space="0" w:color="auto"/>
            <w:bottom w:val="none" w:sz="0" w:space="0" w:color="auto"/>
            <w:right w:val="none" w:sz="0" w:space="0" w:color="auto"/>
          </w:divBdr>
          <w:divsChild>
            <w:div w:id="365909827">
              <w:marLeft w:val="0"/>
              <w:marRight w:val="0"/>
              <w:marTop w:val="0"/>
              <w:marBottom w:val="0"/>
              <w:divBdr>
                <w:top w:val="none" w:sz="0" w:space="0" w:color="auto"/>
                <w:left w:val="none" w:sz="0" w:space="0" w:color="auto"/>
                <w:bottom w:val="none" w:sz="0" w:space="0" w:color="auto"/>
                <w:right w:val="none" w:sz="0" w:space="0" w:color="auto"/>
              </w:divBdr>
              <w:divsChild>
                <w:div w:id="3016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81455">
      <w:bodyDiv w:val="1"/>
      <w:marLeft w:val="0"/>
      <w:marRight w:val="0"/>
      <w:marTop w:val="0"/>
      <w:marBottom w:val="0"/>
      <w:divBdr>
        <w:top w:val="none" w:sz="0" w:space="0" w:color="auto"/>
        <w:left w:val="none" w:sz="0" w:space="0" w:color="auto"/>
        <w:bottom w:val="none" w:sz="0" w:space="0" w:color="auto"/>
        <w:right w:val="none" w:sz="0" w:space="0" w:color="auto"/>
      </w:divBdr>
    </w:div>
    <w:div w:id="759522660">
      <w:bodyDiv w:val="1"/>
      <w:marLeft w:val="0"/>
      <w:marRight w:val="0"/>
      <w:marTop w:val="0"/>
      <w:marBottom w:val="0"/>
      <w:divBdr>
        <w:top w:val="none" w:sz="0" w:space="0" w:color="auto"/>
        <w:left w:val="none" w:sz="0" w:space="0" w:color="auto"/>
        <w:bottom w:val="none" w:sz="0" w:space="0" w:color="auto"/>
        <w:right w:val="none" w:sz="0" w:space="0" w:color="auto"/>
      </w:divBdr>
      <w:divsChild>
        <w:div w:id="1078357845">
          <w:marLeft w:val="0"/>
          <w:marRight w:val="0"/>
          <w:marTop w:val="240"/>
          <w:marBottom w:val="240"/>
          <w:divBdr>
            <w:top w:val="none" w:sz="0" w:space="0" w:color="auto"/>
            <w:left w:val="none" w:sz="0" w:space="0" w:color="auto"/>
            <w:bottom w:val="none" w:sz="0" w:space="0" w:color="auto"/>
            <w:right w:val="none" w:sz="0" w:space="0" w:color="auto"/>
          </w:divBdr>
        </w:div>
      </w:divsChild>
    </w:div>
    <w:div w:id="986864038">
      <w:bodyDiv w:val="1"/>
      <w:marLeft w:val="0"/>
      <w:marRight w:val="0"/>
      <w:marTop w:val="0"/>
      <w:marBottom w:val="0"/>
      <w:divBdr>
        <w:top w:val="none" w:sz="0" w:space="0" w:color="auto"/>
        <w:left w:val="none" w:sz="0" w:space="0" w:color="auto"/>
        <w:bottom w:val="none" w:sz="0" w:space="0" w:color="auto"/>
        <w:right w:val="none" w:sz="0" w:space="0" w:color="auto"/>
      </w:divBdr>
    </w:div>
    <w:div w:id="1381587859">
      <w:bodyDiv w:val="1"/>
      <w:marLeft w:val="0"/>
      <w:marRight w:val="0"/>
      <w:marTop w:val="0"/>
      <w:marBottom w:val="0"/>
      <w:divBdr>
        <w:top w:val="none" w:sz="0" w:space="0" w:color="auto"/>
        <w:left w:val="none" w:sz="0" w:space="0" w:color="auto"/>
        <w:bottom w:val="none" w:sz="0" w:space="0" w:color="auto"/>
        <w:right w:val="none" w:sz="0" w:space="0" w:color="auto"/>
      </w:divBdr>
      <w:divsChild>
        <w:div w:id="2108621246">
          <w:marLeft w:val="0"/>
          <w:marRight w:val="0"/>
          <w:marTop w:val="0"/>
          <w:marBottom w:val="0"/>
          <w:divBdr>
            <w:top w:val="none" w:sz="0" w:space="0" w:color="auto"/>
            <w:left w:val="none" w:sz="0" w:space="0" w:color="auto"/>
            <w:bottom w:val="none" w:sz="0" w:space="0" w:color="auto"/>
            <w:right w:val="none" w:sz="0" w:space="0" w:color="auto"/>
          </w:divBdr>
          <w:divsChild>
            <w:div w:id="1686907119">
              <w:marLeft w:val="0"/>
              <w:marRight w:val="0"/>
              <w:marTop w:val="0"/>
              <w:marBottom w:val="0"/>
              <w:divBdr>
                <w:top w:val="none" w:sz="0" w:space="0" w:color="auto"/>
                <w:left w:val="none" w:sz="0" w:space="0" w:color="auto"/>
                <w:bottom w:val="none" w:sz="0" w:space="0" w:color="auto"/>
                <w:right w:val="none" w:sz="0" w:space="0" w:color="auto"/>
              </w:divBdr>
              <w:divsChild>
                <w:div w:id="9647384">
                  <w:marLeft w:val="0"/>
                  <w:marRight w:val="0"/>
                  <w:marTop w:val="0"/>
                  <w:marBottom w:val="0"/>
                  <w:divBdr>
                    <w:top w:val="none" w:sz="0" w:space="0" w:color="auto"/>
                    <w:left w:val="none" w:sz="0" w:space="0" w:color="auto"/>
                    <w:bottom w:val="none" w:sz="0" w:space="0" w:color="auto"/>
                    <w:right w:val="none" w:sz="0" w:space="0" w:color="auto"/>
                  </w:divBdr>
                  <w:divsChild>
                    <w:div w:id="11737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10095">
      <w:bodyDiv w:val="1"/>
      <w:marLeft w:val="0"/>
      <w:marRight w:val="0"/>
      <w:marTop w:val="0"/>
      <w:marBottom w:val="0"/>
      <w:divBdr>
        <w:top w:val="none" w:sz="0" w:space="0" w:color="auto"/>
        <w:left w:val="none" w:sz="0" w:space="0" w:color="auto"/>
        <w:bottom w:val="none" w:sz="0" w:space="0" w:color="auto"/>
        <w:right w:val="none" w:sz="0" w:space="0" w:color="auto"/>
      </w:divBdr>
    </w:div>
    <w:div w:id="181687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emf"/><Relationship Id="rId5" Type="http://schemas.openxmlformats.org/officeDocument/2006/relationships/comments" Target="comments.xml"/><Relationship Id="rId10" Type="http://schemas.openxmlformats.org/officeDocument/2006/relationships/image" Target="media/image3.(nul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14545</Words>
  <Characters>82912</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fonti.kar@gmail.com</cp:lastModifiedBy>
  <cp:revision>2</cp:revision>
  <cp:lastPrinted>2018-10-22T21:05:00Z</cp:lastPrinted>
  <dcterms:created xsi:type="dcterms:W3CDTF">2018-11-24T04:34:00Z</dcterms:created>
  <dcterms:modified xsi:type="dcterms:W3CDTF">2018-11-24T04:34:00Z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citations="43" publications="40"/&gt;&lt;/info&gt;PAPERS2_INFO_END</vt:lpwstr>
  </property>
</Properties>
</file>